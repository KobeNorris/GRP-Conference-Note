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205E8265" w14:textId="77777777" w:rsidTr="001E3597">
        <w:tc>
          <w:tcPr>
            <w:tcW w:w="9016" w:type="dxa"/>
            <w:gridSpan w:val="3"/>
          </w:tcPr>
          <w:p w14:paraId="13A79DD4"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179DF57F" w14:textId="77777777" w:rsidTr="006F0904">
        <w:tc>
          <w:tcPr>
            <w:tcW w:w="4075" w:type="dxa"/>
          </w:tcPr>
          <w:p w14:paraId="64BD0EE4" w14:textId="77777777" w:rsidR="0072154F" w:rsidRPr="0072154F" w:rsidRDefault="0072154F" w:rsidP="0072154F">
            <w:pPr>
              <w:rPr>
                <w:b/>
              </w:rPr>
            </w:pPr>
            <w:r w:rsidRPr="0072154F">
              <w:rPr>
                <w:b/>
              </w:rPr>
              <w:t>Project Title</w:t>
            </w:r>
          </w:p>
        </w:tc>
        <w:tc>
          <w:tcPr>
            <w:tcW w:w="4941" w:type="dxa"/>
            <w:gridSpan w:val="2"/>
          </w:tcPr>
          <w:p w14:paraId="43F1357E" w14:textId="4CB3B1BD" w:rsidR="0072154F" w:rsidRDefault="007D6734" w:rsidP="0072154F">
            <w:r w:rsidRPr="007D6734">
              <w:t>Support Engineers Rostering</w:t>
            </w:r>
          </w:p>
        </w:tc>
      </w:tr>
      <w:tr w:rsidR="006F0904" w14:paraId="11B30F68" w14:textId="77777777" w:rsidTr="006F0904">
        <w:tc>
          <w:tcPr>
            <w:tcW w:w="4075" w:type="dxa"/>
          </w:tcPr>
          <w:p w14:paraId="21DFD0FF" w14:textId="77777777" w:rsidR="006F0904" w:rsidRDefault="006F0904">
            <w:r>
              <w:rPr>
                <w:b/>
              </w:rPr>
              <w:t>Organisation or Supervisor</w:t>
            </w:r>
            <w:r w:rsidRPr="0072154F">
              <w:rPr>
                <w:b/>
              </w:rPr>
              <w:t xml:space="preserve"> </w:t>
            </w:r>
          </w:p>
        </w:tc>
        <w:tc>
          <w:tcPr>
            <w:tcW w:w="4941" w:type="dxa"/>
            <w:gridSpan w:val="2"/>
          </w:tcPr>
          <w:p w14:paraId="22618188" w14:textId="43F6A7DA" w:rsidR="006F0904" w:rsidRDefault="007D6734" w:rsidP="006F0904">
            <w:r w:rsidRPr="007D6734">
              <w:t>Capital One</w:t>
            </w:r>
          </w:p>
        </w:tc>
      </w:tr>
      <w:tr w:rsidR="006F0904" w14:paraId="045DF4E8" w14:textId="77777777" w:rsidTr="006F0904">
        <w:tc>
          <w:tcPr>
            <w:tcW w:w="4075" w:type="dxa"/>
          </w:tcPr>
          <w:p w14:paraId="1D62C9D2" w14:textId="77777777" w:rsidR="006F0904" w:rsidRPr="00AE6D3B" w:rsidRDefault="00C97D86">
            <w:pPr>
              <w:rPr>
                <w:b/>
              </w:rPr>
            </w:pPr>
            <w:r>
              <w:rPr>
                <w:b/>
              </w:rPr>
              <w:t xml:space="preserve">Contact person </w:t>
            </w:r>
          </w:p>
        </w:tc>
        <w:tc>
          <w:tcPr>
            <w:tcW w:w="4941" w:type="dxa"/>
            <w:gridSpan w:val="2"/>
          </w:tcPr>
          <w:p w14:paraId="71E54A3D" w14:textId="32CE473C" w:rsidR="006F0904" w:rsidRDefault="007D6734" w:rsidP="006F0904">
            <w:r w:rsidRPr="007D6734">
              <w:t>Madhu Prashanth</w:t>
            </w:r>
          </w:p>
        </w:tc>
      </w:tr>
      <w:tr w:rsidR="006F0904" w14:paraId="57BAD7F4" w14:textId="77777777" w:rsidTr="006F0904">
        <w:tc>
          <w:tcPr>
            <w:tcW w:w="4075" w:type="dxa"/>
          </w:tcPr>
          <w:p w14:paraId="23892DBE" w14:textId="77777777" w:rsidR="006F0904" w:rsidRPr="00AE6D3B" w:rsidRDefault="006F0904">
            <w:pPr>
              <w:rPr>
                <w:b/>
              </w:rPr>
            </w:pPr>
            <w:r w:rsidRPr="00AE6D3B">
              <w:rPr>
                <w:b/>
              </w:rPr>
              <w:t>Contact email</w:t>
            </w:r>
          </w:p>
        </w:tc>
        <w:tc>
          <w:tcPr>
            <w:tcW w:w="4941" w:type="dxa"/>
            <w:gridSpan w:val="2"/>
          </w:tcPr>
          <w:p w14:paraId="60AC941C" w14:textId="53921847" w:rsidR="006F0904" w:rsidRDefault="007D6734" w:rsidP="006F0904">
            <w:r w:rsidRPr="007D6734">
              <w:t>madhu.prashanth@capitalone.com</w:t>
            </w:r>
          </w:p>
        </w:tc>
      </w:tr>
      <w:tr w:rsidR="00C97D86" w14:paraId="0D78EEA5" w14:textId="77777777" w:rsidTr="00330F83">
        <w:tc>
          <w:tcPr>
            <w:tcW w:w="9016" w:type="dxa"/>
            <w:gridSpan w:val="3"/>
          </w:tcPr>
          <w:p w14:paraId="35FB870E" w14:textId="77777777" w:rsidR="00C97D86" w:rsidRDefault="00C97D86" w:rsidP="00C97D86">
            <w:pPr>
              <w:jc w:val="center"/>
            </w:pPr>
            <w:r>
              <w:rPr>
                <w:b/>
              </w:rPr>
              <w:t>Team Members</w:t>
            </w:r>
          </w:p>
        </w:tc>
      </w:tr>
      <w:tr w:rsidR="0072154F" w14:paraId="65726FF0" w14:textId="77777777" w:rsidTr="006F0904">
        <w:tc>
          <w:tcPr>
            <w:tcW w:w="4075" w:type="dxa"/>
          </w:tcPr>
          <w:p w14:paraId="7367D926" w14:textId="77777777" w:rsidR="0072154F" w:rsidRPr="0072154F" w:rsidRDefault="001E3597">
            <w:pPr>
              <w:rPr>
                <w:b/>
              </w:rPr>
            </w:pPr>
            <w:r>
              <w:rPr>
                <w:b/>
              </w:rPr>
              <w:t>Name</w:t>
            </w:r>
          </w:p>
        </w:tc>
        <w:tc>
          <w:tcPr>
            <w:tcW w:w="4941" w:type="dxa"/>
            <w:gridSpan w:val="2"/>
          </w:tcPr>
          <w:p w14:paraId="72028342" w14:textId="77777777" w:rsidR="0072154F" w:rsidRPr="001E3597" w:rsidRDefault="001E3597">
            <w:pPr>
              <w:rPr>
                <w:b/>
              </w:rPr>
            </w:pPr>
            <w:r>
              <w:rPr>
                <w:b/>
              </w:rPr>
              <w:t>Email Address</w:t>
            </w:r>
          </w:p>
        </w:tc>
      </w:tr>
      <w:tr w:rsidR="007D6734" w14:paraId="701EFEF9" w14:textId="77777777" w:rsidTr="006F0904">
        <w:tc>
          <w:tcPr>
            <w:tcW w:w="4075" w:type="dxa"/>
          </w:tcPr>
          <w:p w14:paraId="723D38DB" w14:textId="703EAC62" w:rsidR="007D6734" w:rsidRDefault="007D6734" w:rsidP="007D6734">
            <w:pPr>
              <w:rPr>
                <w:b/>
              </w:rPr>
            </w:pPr>
            <w:r w:rsidRPr="00F46B6C">
              <w:rPr>
                <w:bCs/>
              </w:rPr>
              <w:t>Kejia Wu</w:t>
            </w:r>
          </w:p>
        </w:tc>
        <w:tc>
          <w:tcPr>
            <w:tcW w:w="4941" w:type="dxa"/>
            <w:gridSpan w:val="2"/>
          </w:tcPr>
          <w:p w14:paraId="31BB0E43" w14:textId="2F6813D4" w:rsidR="007D6734" w:rsidRDefault="007D6734" w:rsidP="007D6734">
            <w:pPr>
              <w:rPr>
                <w:b/>
              </w:rPr>
            </w:pPr>
            <w:r>
              <w:rPr>
                <w:bCs/>
              </w:rPr>
              <w:t>scykw1@Nottingham.ac.uk</w:t>
            </w:r>
          </w:p>
        </w:tc>
      </w:tr>
      <w:tr w:rsidR="007D6734" w14:paraId="693FDB4A" w14:textId="77777777" w:rsidTr="006F0904">
        <w:tc>
          <w:tcPr>
            <w:tcW w:w="4075" w:type="dxa"/>
          </w:tcPr>
          <w:p w14:paraId="7028801A" w14:textId="46CD8481" w:rsidR="007D6734" w:rsidRDefault="007D6734" w:rsidP="007D6734">
            <w:pPr>
              <w:rPr>
                <w:b/>
              </w:rPr>
            </w:pPr>
            <w:r w:rsidRPr="00F46B6C">
              <w:rPr>
                <w:bCs/>
              </w:rPr>
              <w:t>Liam Orrill</w:t>
            </w:r>
          </w:p>
        </w:tc>
        <w:tc>
          <w:tcPr>
            <w:tcW w:w="4941" w:type="dxa"/>
            <w:gridSpan w:val="2"/>
          </w:tcPr>
          <w:p w14:paraId="5CC76A24" w14:textId="5561368F" w:rsidR="007D6734" w:rsidRDefault="007D6734" w:rsidP="007D6734">
            <w:pPr>
              <w:rPr>
                <w:b/>
              </w:rPr>
            </w:pPr>
            <w:r w:rsidRPr="003616AA">
              <w:rPr>
                <w:bCs/>
              </w:rPr>
              <w:t>psylo</w:t>
            </w:r>
            <w:r>
              <w:rPr>
                <w:bCs/>
              </w:rPr>
              <w:t>@Nottingham.ac.uk</w:t>
            </w:r>
          </w:p>
        </w:tc>
      </w:tr>
      <w:tr w:rsidR="007D6734" w14:paraId="41C2DF90" w14:textId="77777777" w:rsidTr="006F0904">
        <w:tc>
          <w:tcPr>
            <w:tcW w:w="4075" w:type="dxa"/>
          </w:tcPr>
          <w:p w14:paraId="51CC9B85" w14:textId="0D76E2CB" w:rsidR="007D6734" w:rsidRDefault="007D6734" w:rsidP="007D6734">
            <w:pPr>
              <w:rPr>
                <w:b/>
              </w:rPr>
            </w:pPr>
            <w:r w:rsidRPr="00F46B6C">
              <w:rPr>
                <w:bCs/>
              </w:rPr>
              <w:t>Tajin Tasnuva</w:t>
            </w:r>
          </w:p>
        </w:tc>
        <w:tc>
          <w:tcPr>
            <w:tcW w:w="4941" w:type="dxa"/>
            <w:gridSpan w:val="2"/>
          </w:tcPr>
          <w:p w14:paraId="31771DE6" w14:textId="24E74D3B" w:rsidR="007D6734" w:rsidRDefault="007D6734" w:rsidP="007D6734">
            <w:pPr>
              <w:rPr>
                <w:b/>
              </w:rPr>
            </w:pPr>
            <w:r w:rsidRPr="003616AA">
              <w:rPr>
                <w:bCs/>
              </w:rPr>
              <w:t>psytt1</w:t>
            </w:r>
            <w:r>
              <w:rPr>
                <w:bCs/>
              </w:rPr>
              <w:t>@Nottingham.ac.uk</w:t>
            </w:r>
          </w:p>
        </w:tc>
      </w:tr>
      <w:tr w:rsidR="007D6734" w14:paraId="7A6B05B6" w14:textId="77777777" w:rsidTr="006F0904">
        <w:tc>
          <w:tcPr>
            <w:tcW w:w="4075" w:type="dxa"/>
          </w:tcPr>
          <w:p w14:paraId="6C077D70" w14:textId="588A8ED9" w:rsidR="007D6734" w:rsidRDefault="007D6734" w:rsidP="007D6734">
            <w:pPr>
              <w:rPr>
                <w:b/>
              </w:rPr>
            </w:pPr>
            <w:r w:rsidRPr="00F46B6C">
              <w:rPr>
                <w:bCs/>
              </w:rPr>
              <w:t>Xuanhao Li</w:t>
            </w:r>
          </w:p>
        </w:tc>
        <w:tc>
          <w:tcPr>
            <w:tcW w:w="4941" w:type="dxa"/>
            <w:gridSpan w:val="2"/>
          </w:tcPr>
          <w:p w14:paraId="766421A1" w14:textId="5697006F" w:rsidR="007D6734" w:rsidRDefault="007D6734" w:rsidP="007D6734">
            <w:pPr>
              <w:rPr>
                <w:b/>
              </w:rPr>
            </w:pPr>
            <w:r w:rsidRPr="003616AA">
              <w:rPr>
                <w:bCs/>
              </w:rPr>
              <w:t>scyxl3</w:t>
            </w:r>
            <w:r>
              <w:rPr>
                <w:bCs/>
              </w:rPr>
              <w:t>@Nottingham.ac.uk</w:t>
            </w:r>
          </w:p>
        </w:tc>
      </w:tr>
      <w:tr w:rsidR="007D6734" w14:paraId="7D3F2101" w14:textId="77777777" w:rsidTr="006F0904">
        <w:tc>
          <w:tcPr>
            <w:tcW w:w="4075" w:type="dxa"/>
          </w:tcPr>
          <w:p w14:paraId="76C70A6E" w14:textId="79F887D9" w:rsidR="007D6734" w:rsidRDefault="007D6734" w:rsidP="007D6734">
            <w:pPr>
              <w:rPr>
                <w:b/>
              </w:rPr>
            </w:pPr>
            <w:r w:rsidRPr="00F46B6C">
              <w:rPr>
                <w:bCs/>
              </w:rPr>
              <w:t>Nicole Millinship</w:t>
            </w:r>
          </w:p>
        </w:tc>
        <w:tc>
          <w:tcPr>
            <w:tcW w:w="4941" w:type="dxa"/>
            <w:gridSpan w:val="2"/>
          </w:tcPr>
          <w:p w14:paraId="4CE80CC8" w14:textId="4E8094C1" w:rsidR="007D6734" w:rsidRDefault="007D6734" w:rsidP="007D6734">
            <w:pPr>
              <w:rPr>
                <w:b/>
              </w:rPr>
            </w:pPr>
            <w:r w:rsidRPr="003616AA">
              <w:rPr>
                <w:bCs/>
              </w:rPr>
              <w:t>psynm6</w:t>
            </w:r>
            <w:r>
              <w:rPr>
                <w:bCs/>
              </w:rPr>
              <w:t>@Nottingham.ac.uk</w:t>
            </w:r>
          </w:p>
        </w:tc>
      </w:tr>
      <w:tr w:rsidR="007D6734" w14:paraId="19C6B767" w14:textId="77777777" w:rsidTr="006F0904">
        <w:tc>
          <w:tcPr>
            <w:tcW w:w="4075" w:type="dxa"/>
          </w:tcPr>
          <w:p w14:paraId="79E22716" w14:textId="35D792F2" w:rsidR="007D6734" w:rsidRDefault="007D6734" w:rsidP="007D6734">
            <w:pPr>
              <w:rPr>
                <w:b/>
              </w:rPr>
            </w:pPr>
            <w:r w:rsidRPr="00F46B6C">
              <w:rPr>
                <w:bCs/>
              </w:rPr>
              <w:t>Gurjyot Kaur</w:t>
            </w:r>
          </w:p>
        </w:tc>
        <w:tc>
          <w:tcPr>
            <w:tcW w:w="4941" w:type="dxa"/>
            <w:gridSpan w:val="2"/>
          </w:tcPr>
          <w:p w14:paraId="74025D6B" w14:textId="2A2D17CC" w:rsidR="007D6734" w:rsidRDefault="007D6734" w:rsidP="007D6734">
            <w:pPr>
              <w:rPr>
                <w:b/>
              </w:rPr>
            </w:pPr>
            <w:r>
              <w:rPr>
                <w:bCs/>
              </w:rPr>
              <w:t>p</w:t>
            </w:r>
            <w:r w:rsidRPr="00F46B6C">
              <w:rPr>
                <w:bCs/>
              </w:rPr>
              <w:t>sygk2</w:t>
            </w:r>
            <w:r>
              <w:rPr>
                <w:bCs/>
              </w:rPr>
              <w:t>@Nottingham.ac.uk</w:t>
            </w:r>
          </w:p>
        </w:tc>
      </w:tr>
      <w:tr w:rsidR="001E3597" w14:paraId="0CFE0FD5" w14:textId="77777777" w:rsidTr="006F0904">
        <w:tc>
          <w:tcPr>
            <w:tcW w:w="4075" w:type="dxa"/>
          </w:tcPr>
          <w:p w14:paraId="7776A2B0" w14:textId="77777777" w:rsidR="001E3597" w:rsidRDefault="001E3597">
            <w:pPr>
              <w:rPr>
                <w:b/>
              </w:rPr>
            </w:pPr>
          </w:p>
        </w:tc>
        <w:tc>
          <w:tcPr>
            <w:tcW w:w="4941" w:type="dxa"/>
            <w:gridSpan w:val="2"/>
          </w:tcPr>
          <w:p w14:paraId="1D4C2397" w14:textId="77777777" w:rsidR="001E3597" w:rsidRDefault="001E3597">
            <w:pPr>
              <w:rPr>
                <w:b/>
              </w:rPr>
            </w:pPr>
          </w:p>
        </w:tc>
      </w:tr>
      <w:tr w:rsidR="0072154F" w14:paraId="28EFA86E" w14:textId="77777777" w:rsidTr="006F0904">
        <w:tc>
          <w:tcPr>
            <w:tcW w:w="4075" w:type="dxa"/>
          </w:tcPr>
          <w:p w14:paraId="09B205CB" w14:textId="77777777" w:rsidR="0072154F" w:rsidRPr="0072154F" w:rsidRDefault="0072154F">
            <w:pPr>
              <w:rPr>
                <w:b/>
              </w:rPr>
            </w:pPr>
          </w:p>
        </w:tc>
        <w:tc>
          <w:tcPr>
            <w:tcW w:w="4941" w:type="dxa"/>
            <w:gridSpan w:val="2"/>
          </w:tcPr>
          <w:p w14:paraId="0D95050E" w14:textId="77777777" w:rsidR="0072154F" w:rsidRDefault="0072154F"/>
        </w:tc>
      </w:tr>
      <w:tr w:rsidR="0072154F" w14:paraId="359C8D15" w14:textId="77777777" w:rsidTr="001E3597">
        <w:tc>
          <w:tcPr>
            <w:tcW w:w="9016" w:type="dxa"/>
            <w:gridSpan w:val="3"/>
          </w:tcPr>
          <w:p w14:paraId="0D1D3C3C"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0A705696" w14:textId="77777777" w:rsidTr="00263B3C">
        <w:trPr>
          <w:trHeight w:val="1377"/>
        </w:trPr>
        <w:tc>
          <w:tcPr>
            <w:tcW w:w="9016" w:type="dxa"/>
            <w:gridSpan w:val="3"/>
          </w:tcPr>
          <w:p w14:paraId="51DD3CD0" w14:textId="6B580638" w:rsidR="001E3597" w:rsidRDefault="001E3597">
            <w:pPr>
              <w:rPr>
                <w:lang w:eastAsia="zh-CN"/>
              </w:rPr>
            </w:pPr>
          </w:p>
          <w:p w14:paraId="2AF3710E" w14:textId="3D57A36D" w:rsidR="00EC3199" w:rsidRPr="00483198" w:rsidRDefault="004D1C8E">
            <w:pPr>
              <w:rPr>
                <w:b/>
                <w:bCs/>
                <w:sz w:val="24"/>
                <w:szCs w:val="28"/>
              </w:rPr>
            </w:pPr>
            <w:r w:rsidRPr="00483198">
              <w:rPr>
                <w:b/>
                <w:bCs/>
                <w:sz w:val="24"/>
                <w:szCs w:val="28"/>
                <w:lang w:eastAsia="zh-CN"/>
              </w:rPr>
              <w:t xml:space="preserve">Project </w:t>
            </w:r>
            <w:r w:rsidR="00EC3199" w:rsidRPr="00483198">
              <w:rPr>
                <w:rFonts w:hint="eastAsia"/>
                <w:b/>
                <w:bCs/>
                <w:sz w:val="24"/>
                <w:szCs w:val="28"/>
                <w:lang w:eastAsia="zh-CN"/>
              </w:rPr>
              <w:t>Motivation</w:t>
            </w:r>
            <w:r w:rsidR="00FB5283" w:rsidRPr="00483198">
              <w:rPr>
                <w:rFonts w:hint="eastAsia"/>
                <w:b/>
                <w:bCs/>
                <w:sz w:val="24"/>
                <w:szCs w:val="28"/>
                <w:lang w:eastAsia="zh-CN"/>
              </w:rPr>
              <w:t>:</w:t>
            </w:r>
          </w:p>
          <w:p w14:paraId="1803F844" w14:textId="77777777" w:rsidR="00EC3199" w:rsidRDefault="00EC3199"/>
          <w:p w14:paraId="5E0F7747" w14:textId="0EC81390" w:rsidR="001E3597" w:rsidRPr="00FF03AC" w:rsidRDefault="00F61DCD" w:rsidP="0020195D">
            <w:pPr>
              <w:rPr>
                <w:rFonts w:asciiTheme="minorHAnsi" w:hAnsiTheme="minorHAnsi"/>
                <w:szCs w:val="22"/>
              </w:rPr>
            </w:pPr>
            <w:r>
              <w:rPr>
                <w:rFonts w:hint="eastAsia"/>
                <w:lang w:eastAsia="zh-CN"/>
              </w:rPr>
              <w:t>O</w:t>
            </w:r>
            <w:r>
              <w:rPr>
                <w:lang w:eastAsia="zh-CN"/>
              </w:rPr>
              <w:t xml:space="preserve">ur team’s interest towards this project </w:t>
            </w:r>
            <w:r w:rsidR="00FF03AC">
              <w:t xml:space="preserve">has stemmed from </w:t>
            </w:r>
            <w:del w:id="0" w:author="Nicole Millinship" w:date="2019-10-11T13:43:00Z">
              <w:r w:rsidR="00CB2510" w:rsidDel="003E22CD">
                <w:delText>(</w:delText>
              </w:r>
            </w:del>
            <w:r w:rsidR="00FF03AC">
              <w:t>the fact that</w:t>
            </w:r>
            <w:del w:id="1" w:author="Nicole Millinship" w:date="2019-10-11T13:43:00Z">
              <w:r w:rsidR="00CB2510" w:rsidDel="003E22CD">
                <w:delText>)</w:delText>
              </w:r>
            </w:del>
            <w:r w:rsidR="00FF03AC">
              <w:t xml:space="preserve"> </w:t>
            </w:r>
            <w:r w:rsidR="00031C70">
              <w:t>presently</w:t>
            </w:r>
            <w:r w:rsidR="00FF03AC">
              <w:t xml:space="preserve"> the task being carried out by the manager </w:t>
            </w:r>
            <w:r w:rsidR="00DE5C1D">
              <w:t>could be</w:t>
            </w:r>
            <w:r w:rsidR="00FF03AC">
              <w:t xml:space="preserve"> redundant and</w:t>
            </w:r>
            <w:r w:rsidR="009A3BE8">
              <w:t xml:space="preserve"> </w:t>
            </w:r>
            <w:r w:rsidR="00FF03AC">
              <w:t>time consuming</w:t>
            </w:r>
            <w:r w:rsidR="00455CE6">
              <w:t>.</w:t>
            </w:r>
            <w:r w:rsidR="00FF03AC">
              <w:t xml:space="preserve"> Creating a</w:t>
            </w:r>
            <w:del w:id="2" w:author="Nicole Millinship" w:date="2019-10-11T13:43:00Z">
              <w:r w:rsidR="00FF03AC" w:rsidDel="003E22CD">
                <w:delText>n</w:delText>
              </w:r>
            </w:del>
            <w:r w:rsidR="00570D0B">
              <w:t xml:space="preserve"> web</w:t>
            </w:r>
            <w:r w:rsidR="00FF03AC">
              <w:t xml:space="preserve"> application </w:t>
            </w:r>
            <w:r w:rsidR="006C18EC">
              <w:t>which</w:t>
            </w:r>
            <w:r w:rsidR="00FF03AC">
              <w:t xml:space="preserve"> automatically works out the roster would be much more beneficial, save the manager a lot of time and also provide better results</w:t>
            </w:r>
            <w:r w:rsidR="00E607D1">
              <w:t>.</w:t>
            </w:r>
          </w:p>
          <w:p w14:paraId="125FB4AA" w14:textId="4CDBA70F" w:rsidR="001E3597" w:rsidRDefault="001E3597"/>
          <w:p w14:paraId="21A4C2B8" w14:textId="0C8CC344" w:rsidR="000B4EB5" w:rsidRPr="00483198" w:rsidRDefault="000B4EB5">
            <w:pPr>
              <w:rPr>
                <w:sz w:val="24"/>
                <w:szCs w:val="28"/>
                <w:lang w:eastAsia="zh-CN"/>
              </w:rPr>
            </w:pPr>
            <w:r w:rsidRPr="00483198">
              <w:rPr>
                <w:rFonts w:hint="eastAsia"/>
                <w:b/>
                <w:bCs/>
                <w:sz w:val="24"/>
                <w:szCs w:val="28"/>
                <w:lang w:eastAsia="zh-CN"/>
              </w:rPr>
              <w:t>P</w:t>
            </w:r>
            <w:r w:rsidRPr="00483198">
              <w:rPr>
                <w:b/>
                <w:bCs/>
                <w:sz w:val="24"/>
                <w:szCs w:val="28"/>
                <w:lang w:eastAsia="zh-CN"/>
              </w:rPr>
              <w:t>roject</w:t>
            </w:r>
            <w:r w:rsidR="003B0D7C" w:rsidRPr="00483198">
              <w:rPr>
                <w:b/>
                <w:bCs/>
                <w:sz w:val="24"/>
                <w:szCs w:val="28"/>
                <w:lang w:eastAsia="zh-CN"/>
              </w:rPr>
              <w:t xml:space="preserve"> Understanding</w:t>
            </w:r>
            <w:r w:rsidRPr="00483198">
              <w:rPr>
                <w:b/>
                <w:bCs/>
                <w:sz w:val="24"/>
                <w:szCs w:val="28"/>
                <w:lang w:eastAsia="zh-CN"/>
              </w:rPr>
              <w:t>:</w:t>
            </w:r>
          </w:p>
          <w:p w14:paraId="3E8C9D46" w14:textId="77777777" w:rsidR="000B4EB5" w:rsidRDefault="000B4EB5"/>
          <w:p w14:paraId="7CA29760" w14:textId="1AC02607" w:rsidR="001E3597" w:rsidRDefault="00AE1153">
            <w:pPr>
              <w:rPr>
                <w:lang w:eastAsia="zh-CN"/>
              </w:rPr>
            </w:pPr>
            <w:r>
              <w:rPr>
                <w:rFonts w:hint="eastAsia"/>
                <w:lang w:eastAsia="zh-CN"/>
              </w:rPr>
              <w:t>T</w:t>
            </w:r>
            <w:r>
              <w:rPr>
                <w:lang w:eastAsia="zh-CN"/>
              </w:rPr>
              <w:t>he object</w:t>
            </w:r>
            <w:ins w:id="3" w:author="Nicole Millinship" w:date="2019-10-11T13:43:00Z">
              <w:r w:rsidR="003E22CD">
                <w:rPr>
                  <w:lang w:eastAsia="zh-CN"/>
                </w:rPr>
                <w:t>ive</w:t>
              </w:r>
            </w:ins>
            <w:r>
              <w:rPr>
                <w:lang w:eastAsia="zh-CN"/>
              </w:rPr>
              <w:t xml:space="preserve"> of this project is to </w:t>
            </w:r>
            <w:r w:rsidRPr="00AE1153">
              <w:rPr>
                <w:lang w:eastAsia="zh-CN"/>
              </w:rPr>
              <w:t>develop a</w:t>
            </w:r>
            <w:r>
              <w:rPr>
                <w:lang w:eastAsia="zh-CN"/>
              </w:rPr>
              <w:t>n</w:t>
            </w:r>
            <w:r w:rsidRPr="00AE1153">
              <w:rPr>
                <w:lang w:eastAsia="zh-CN"/>
              </w:rPr>
              <w:t xml:space="preserve"> auto-rostering website for Capital One's engineers. This system must obey some certain criteria, sudden changes should be handle</w:t>
            </w:r>
            <w:r w:rsidR="0046105C">
              <w:rPr>
                <w:lang w:eastAsia="zh-CN"/>
              </w:rPr>
              <w:t>d</w:t>
            </w:r>
            <w:r w:rsidR="00C8227C">
              <w:rPr>
                <w:lang w:eastAsia="zh-CN"/>
              </w:rPr>
              <w:t xml:space="preserve"> smoothly</w:t>
            </w:r>
            <w:r w:rsidRPr="00AE1153">
              <w:rPr>
                <w:lang w:eastAsia="zh-CN"/>
              </w:rPr>
              <w:t xml:space="preserve"> and the web</w:t>
            </w:r>
            <w:r w:rsidR="0025558B">
              <w:rPr>
                <w:lang w:eastAsia="zh-CN"/>
              </w:rPr>
              <w:t xml:space="preserve">site </w:t>
            </w:r>
            <w:r w:rsidRPr="00AE1153">
              <w:rPr>
                <w:lang w:eastAsia="zh-CN"/>
              </w:rPr>
              <w:t xml:space="preserve">should be able to generate </w:t>
            </w:r>
            <w:ins w:id="4" w:author="Nicole Millinship" w:date="2019-10-11T13:43:00Z">
              <w:r w:rsidR="003E22CD">
                <w:rPr>
                  <w:lang w:eastAsia="zh-CN"/>
                </w:rPr>
                <w:t xml:space="preserve">a </w:t>
              </w:r>
            </w:ins>
            <w:r w:rsidRPr="00AE1153">
              <w:rPr>
                <w:lang w:eastAsia="zh-CN"/>
              </w:rPr>
              <w:t xml:space="preserve">report on engineers' </w:t>
            </w:r>
            <w:r w:rsidR="00F47A43" w:rsidRPr="00AE1153">
              <w:rPr>
                <w:lang w:eastAsia="zh-CN"/>
              </w:rPr>
              <w:t>on</w:t>
            </w:r>
            <w:r w:rsidR="00F47A43">
              <w:rPr>
                <w:lang w:eastAsia="zh-CN"/>
              </w:rPr>
              <w:t>-</w:t>
            </w:r>
            <w:r w:rsidR="00F47A43" w:rsidRPr="00AE1153">
              <w:rPr>
                <w:lang w:eastAsia="zh-CN"/>
              </w:rPr>
              <w:t>support</w:t>
            </w:r>
            <w:r w:rsidR="00F47A43">
              <w:rPr>
                <w:lang w:eastAsia="zh-CN"/>
              </w:rPr>
              <w:t xml:space="preserve"> </w:t>
            </w:r>
            <w:r w:rsidRPr="00AE1153">
              <w:rPr>
                <w:lang w:eastAsia="zh-CN"/>
              </w:rPr>
              <w:t>time</w:t>
            </w:r>
            <w:r w:rsidR="00E171A6">
              <w:rPr>
                <w:lang w:eastAsia="zh-CN"/>
              </w:rPr>
              <w:t>s</w:t>
            </w:r>
            <w:r w:rsidRPr="00AE1153">
              <w:rPr>
                <w:lang w:eastAsia="zh-CN"/>
              </w:rPr>
              <w:t>. An auto-email system could be considered as an extension.</w:t>
            </w:r>
          </w:p>
          <w:p w14:paraId="049631DE" w14:textId="7DEAEFBA" w:rsidR="001E3597" w:rsidRDefault="001E3597"/>
          <w:p w14:paraId="38FBAAE8" w14:textId="0CEB922A" w:rsidR="003B0D7C" w:rsidRPr="00483198" w:rsidRDefault="00960F40">
            <w:pPr>
              <w:rPr>
                <w:b/>
                <w:bCs/>
                <w:sz w:val="24"/>
                <w:szCs w:val="28"/>
                <w:lang w:eastAsia="zh-CN"/>
              </w:rPr>
            </w:pPr>
            <w:r w:rsidRPr="00483198">
              <w:rPr>
                <w:rFonts w:hint="eastAsia"/>
                <w:b/>
                <w:bCs/>
                <w:sz w:val="24"/>
                <w:szCs w:val="28"/>
                <w:lang w:eastAsia="zh-CN"/>
              </w:rPr>
              <w:t>T</w:t>
            </w:r>
            <w:r w:rsidRPr="00483198">
              <w:rPr>
                <w:b/>
                <w:bCs/>
                <w:sz w:val="24"/>
                <w:szCs w:val="28"/>
                <w:lang w:eastAsia="zh-CN"/>
              </w:rPr>
              <w:t>eam Description:</w:t>
            </w:r>
          </w:p>
          <w:p w14:paraId="6B4E698E" w14:textId="77777777" w:rsidR="003B0D7C" w:rsidRDefault="003B0D7C"/>
          <w:p w14:paraId="69829A43" w14:textId="34C23616" w:rsidR="00796A83" w:rsidRDefault="00D65D52">
            <w:r>
              <w:rPr>
                <w:rFonts w:hint="eastAsia"/>
                <w:lang w:eastAsia="zh-CN"/>
              </w:rPr>
              <w:t>All</w:t>
            </w:r>
            <w:r>
              <w:t xml:space="preserve"> of our team members have</w:t>
            </w:r>
            <w:ins w:id="5" w:author="Nicole Millinship" w:date="2019-10-11T13:44:00Z">
              <w:r w:rsidR="003E22CD">
                <w:t xml:space="preserve"> a</w:t>
              </w:r>
            </w:ins>
            <w:r w:rsidR="00EA4943">
              <w:t xml:space="preserve"> great deal of</w:t>
            </w:r>
            <w:r>
              <w:t xml:space="preserve"> experience in website </w:t>
            </w:r>
            <w:r w:rsidR="004F3487">
              <w:t>construction</w:t>
            </w:r>
            <w:r>
              <w:t xml:space="preserve"> and UI design</w:t>
            </w:r>
            <w:r w:rsidR="00D840F5">
              <w:t>.</w:t>
            </w:r>
            <w:r w:rsidR="00400A57">
              <w:t xml:space="preserve"> Each one of us has developed our own web</w:t>
            </w:r>
            <w:del w:id="6" w:author="Nicole Millinship" w:date="2019-10-11T13:44:00Z">
              <w:r w:rsidR="00400A57" w:rsidDel="003E22CD">
                <w:delText xml:space="preserve"> </w:delText>
              </w:r>
            </w:del>
            <w:r w:rsidR="00400A57">
              <w:t xml:space="preserve">site last semester and our team leader Kejia has </w:t>
            </w:r>
            <w:r w:rsidR="000E5389">
              <w:t>contributed to web</w:t>
            </w:r>
            <w:del w:id="7" w:author="Nicole Millinship" w:date="2019-10-11T13:44:00Z">
              <w:r w:rsidR="000E5389" w:rsidDel="003E22CD">
                <w:delText xml:space="preserve"> </w:delText>
              </w:r>
            </w:del>
            <w:r w:rsidR="000E5389">
              <w:t>site development in a business environment</w:t>
            </w:r>
            <w:r w:rsidR="002D0C59">
              <w:t xml:space="preserve">. </w:t>
            </w:r>
          </w:p>
          <w:p w14:paraId="3B0D5E71" w14:textId="0AECF184" w:rsidR="002452CF" w:rsidRDefault="002452CF"/>
          <w:p w14:paraId="3EFA0DF9" w14:textId="10F69201" w:rsidR="002452CF" w:rsidRDefault="002452CF">
            <w:r>
              <w:rPr>
                <w:lang w:eastAsia="zh-CN"/>
              </w:rPr>
              <w:t xml:space="preserve">Most of our team members have developed </w:t>
            </w:r>
            <w:r w:rsidR="0047400F">
              <w:rPr>
                <w:lang w:eastAsia="zh-CN"/>
              </w:rPr>
              <w:t>applications</w:t>
            </w:r>
            <w:r>
              <w:rPr>
                <w:lang w:eastAsia="zh-CN"/>
              </w:rPr>
              <w:t xml:space="preserve"> on different platforms </w:t>
            </w:r>
            <w:r w:rsidR="00E9395D">
              <w:rPr>
                <w:lang w:eastAsia="zh-CN"/>
              </w:rPr>
              <w:t>in Java</w:t>
            </w:r>
            <w:r>
              <w:rPr>
                <w:lang w:eastAsia="zh-CN"/>
              </w:rPr>
              <w:t>. Liam has created several applications in a variety of different programming languages. Kejia and Tajin has developed some mini games for PC in Java and C.</w:t>
            </w:r>
          </w:p>
          <w:p w14:paraId="3271EE7E" w14:textId="0D85E2FB" w:rsidR="003172C1" w:rsidRDefault="003172C1">
            <w:pPr>
              <w:rPr>
                <w:lang w:eastAsia="zh-CN"/>
              </w:rPr>
            </w:pPr>
          </w:p>
          <w:p w14:paraId="1C911FA6" w14:textId="3864D155" w:rsidR="002452CF" w:rsidRDefault="003172C1">
            <w:pPr>
              <w:rPr>
                <w:rFonts w:cs="Arial"/>
                <w:szCs w:val="22"/>
              </w:rPr>
            </w:pPr>
            <w:r>
              <w:rPr>
                <w:rFonts w:hint="eastAsia"/>
                <w:lang w:eastAsia="zh-CN"/>
              </w:rPr>
              <w:t>E</w:t>
            </w:r>
            <w:r>
              <w:rPr>
                <w:lang w:eastAsia="zh-CN"/>
              </w:rPr>
              <w:t>ach one of our members</w:t>
            </w:r>
            <w:r w:rsidR="007730B0">
              <w:rPr>
                <w:lang w:eastAsia="zh-CN"/>
              </w:rPr>
              <w:t xml:space="preserve"> has experience of using </w:t>
            </w:r>
            <w:ins w:id="8" w:author="Nicole Millinship" w:date="2019-10-11T13:44:00Z">
              <w:r w:rsidR="003E22CD">
                <w:rPr>
                  <w:lang w:eastAsia="zh-CN"/>
                </w:rPr>
                <w:t xml:space="preserve">a </w:t>
              </w:r>
            </w:ins>
            <w:r w:rsidR="007730B0">
              <w:rPr>
                <w:lang w:eastAsia="zh-CN"/>
              </w:rPr>
              <w:t xml:space="preserve">modern rostering system to generate </w:t>
            </w:r>
            <w:ins w:id="9" w:author="Nicole Millinship" w:date="2019-10-11T13:44:00Z">
              <w:r w:rsidR="003E22CD">
                <w:rPr>
                  <w:lang w:eastAsia="zh-CN"/>
                </w:rPr>
                <w:t xml:space="preserve">a </w:t>
              </w:r>
            </w:ins>
            <w:r w:rsidR="007730B0">
              <w:rPr>
                <w:lang w:eastAsia="zh-CN"/>
              </w:rPr>
              <w:t>rota</w:t>
            </w:r>
            <w:r w:rsidR="00D24526">
              <w:rPr>
                <w:lang w:eastAsia="zh-CN"/>
              </w:rPr>
              <w:t xml:space="preserve"> </w:t>
            </w:r>
            <w:r w:rsidR="004A1533">
              <w:rPr>
                <w:lang w:eastAsia="zh-CN"/>
              </w:rPr>
              <w:t>in</w:t>
            </w:r>
            <w:r w:rsidR="004A7589">
              <w:rPr>
                <w:lang w:eastAsia="zh-CN"/>
              </w:rPr>
              <w:t xml:space="preserve"> our</w:t>
            </w:r>
            <w:r w:rsidR="00D24526">
              <w:rPr>
                <w:lang w:eastAsia="zh-CN"/>
              </w:rPr>
              <w:t xml:space="preserve"> study or internship</w:t>
            </w:r>
            <w:r w:rsidR="004A7589">
              <w:rPr>
                <w:lang w:eastAsia="zh-CN"/>
              </w:rPr>
              <w:t xml:space="preserve"> perio</w:t>
            </w:r>
            <w:r w:rsidR="004A7589" w:rsidRPr="009F367D">
              <w:rPr>
                <w:lang w:eastAsia="zh-CN"/>
              </w:rPr>
              <w:t>d</w:t>
            </w:r>
            <w:r w:rsidR="009F367D">
              <w:rPr>
                <w:lang w:eastAsia="zh-CN"/>
              </w:rPr>
              <w:t xml:space="preserve"> (academic or business)</w:t>
            </w:r>
            <w:r w:rsidR="00CC1F87" w:rsidRPr="009F367D">
              <w:rPr>
                <w:lang w:eastAsia="zh-CN"/>
              </w:rPr>
              <w:t>.</w:t>
            </w:r>
            <w:r w:rsidR="0085323B" w:rsidRPr="009F367D">
              <w:rPr>
                <w:lang w:eastAsia="zh-CN"/>
              </w:rPr>
              <w:t xml:space="preserve"> </w:t>
            </w:r>
            <w:r w:rsidR="009A35AD" w:rsidRPr="009F367D">
              <w:rPr>
                <w:lang w:eastAsia="zh-CN"/>
              </w:rPr>
              <w:lastRenderedPageBreak/>
              <w:t>Gurjyot has worked in a</w:t>
            </w:r>
            <w:r w:rsidR="009A35AD" w:rsidRPr="009F367D">
              <w:rPr>
                <w:rFonts w:cs="Arial"/>
                <w:szCs w:val="22"/>
              </w:rPr>
              <w:t xml:space="preserve"> company </w:t>
            </w:r>
            <w:r w:rsidR="0067135A" w:rsidRPr="009F367D">
              <w:rPr>
                <w:rFonts w:cs="Arial"/>
                <w:szCs w:val="22"/>
              </w:rPr>
              <w:t>which ap</w:t>
            </w:r>
            <w:r w:rsidR="004B130A" w:rsidRPr="009F367D">
              <w:rPr>
                <w:rFonts w:cs="Arial"/>
                <w:szCs w:val="22"/>
              </w:rPr>
              <w:t>pl</w:t>
            </w:r>
            <w:r w:rsidR="0067135A" w:rsidRPr="009F367D">
              <w:rPr>
                <w:rFonts w:cs="Arial"/>
                <w:szCs w:val="22"/>
              </w:rPr>
              <w:t>ied</w:t>
            </w:r>
            <w:r w:rsidR="009A35AD" w:rsidRPr="009F367D">
              <w:rPr>
                <w:rFonts w:cs="Arial"/>
                <w:szCs w:val="22"/>
              </w:rPr>
              <w:t xml:space="preserve"> </w:t>
            </w:r>
            <w:ins w:id="10" w:author="Nicole Millinship" w:date="2019-10-11T13:44:00Z">
              <w:r w:rsidR="003E22CD">
                <w:rPr>
                  <w:rFonts w:cs="Arial"/>
                  <w:szCs w:val="22"/>
                </w:rPr>
                <w:t xml:space="preserve">a </w:t>
              </w:r>
            </w:ins>
            <w:r w:rsidR="009A35AD" w:rsidRPr="009F367D">
              <w:rPr>
                <w:rFonts w:cs="Arial"/>
                <w:szCs w:val="22"/>
              </w:rPr>
              <w:t>similar rostering system</w:t>
            </w:r>
            <w:r w:rsidR="00484463" w:rsidRPr="009F367D">
              <w:rPr>
                <w:rFonts w:cs="Arial"/>
                <w:szCs w:val="22"/>
              </w:rPr>
              <w:t>. As a result, she has a better perspective of developing the entire system.</w:t>
            </w:r>
          </w:p>
          <w:p w14:paraId="0E7EAEF6" w14:textId="2D0AD65B" w:rsidR="001265BC" w:rsidRDefault="001265BC">
            <w:pPr>
              <w:rPr>
                <w:lang w:eastAsia="zh-CN"/>
              </w:rPr>
            </w:pPr>
          </w:p>
          <w:p w14:paraId="13CE2360" w14:textId="0A0AA662" w:rsidR="001265BC" w:rsidRDefault="005D0A7D">
            <w:pPr>
              <w:rPr>
                <w:lang w:eastAsia="zh-CN"/>
              </w:rPr>
            </w:pPr>
            <w:r>
              <w:rPr>
                <w:rFonts w:hint="eastAsia"/>
                <w:lang w:eastAsia="zh-CN"/>
              </w:rPr>
              <w:t>W</w:t>
            </w:r>
            <w:r>
              <w:rPr>
                <w:lang w:eastAsia="zh-CN"/>
              </w:rPr>
              <w:t xml:space="preserve">e have learned Artificial Intelligence </w:t>
            </w:r>
            <w:r w:rsidR="008B6113">
              <w:rPr>
                <w:lang w:eastAsia="zh-CN"/>
              </w:rPr>
              <w:t xml:space="preserve">last semester and we hope we could apply </w:t>
            </w:r>
            <w:del w:id="11" w:author="Nicole Millinship" w:date="2019-10-11T13:45:00Z">
              <w:r w:rsidR="00105432" w:rsidDel="003E22CD">
                <w:rPr>
                  <w:lang w:eastAsia="zh-CN"/>
                </w:rPr>
                <w:delText>these knowledges</w:delText>
              </w:r>
            </w:del>
            <w:ins w:id="12" w:author="Nicole Millinship" w:date="2019-10-11T13:45:00Z">
              <w:r w:rsidR="003E22CD">
                <w:rPr>
                  <w:lang w:eastAsia="zh-CN"/>
                </w:rPr>
                <w:t>what we’ve learned,</w:t>
              </w:r>
            </w:ins>
            <w:r w:rsidR="008B6113">
              <w:rPr>
                <w:lang w:eastAsia="zh-CN"/>
              </w:rPr>
              <w:t xml:space="preserve"> such as heuristic sea</w:t>
            </w:r>
            <w:r w:rsidR="002D1038">
              <w:rPr>
                <w:lang w:eastAsia="zh-CN"/>
              </w:rPr>
              <w:t>r</w:t>
            </w:r>
            <w:r w:rsidR="008B6113">
              <w:rPr>
                <w:lang w:eastAsia="zh-CN"/>
              </w:rPr>
              <w:t>ch</w:t>
            </w:r>
            <w:ins w:id="13" w:author="Nicole Millinship" w:date="2019-10-11T13:45:00Z">
              <w:r w:rsidR="003E22CD">
                <w:rPr>
                  <w:lang w:eastAsia="zh-CN"/>
                </w:rPr>
                <w:t>,</w:t>
              </w:r>
            </w:ins>
            <w:r w:rsidR="008B6113">
              <w:rPr>
                <w:lang w:eastAsia="zh-CN"/>
              </w:rPr>
              <w:t xml:space="preserve"> </w:t>
            </w:r>
            <w:r w:rsidR="00D32FB3">
              <w:rPr>
                <w:lang w:eastAsia="zh-CN"/>
              </w:rPr>
              <w:t>to this system.</w:t>
            </w:r>
            <w:r w:rsidR="00105432">
              <w:rPr>
                <w:lang w:eastAsia="zh-CN"/>
              </w:rPr>
              <w:t xml:space="preserve"> We have a rough strategy </w:t>
            </w:r>
            <w:del w:id="14" w:author="Nicole Millinship" w:date="2019-10-11T13:46:00Z">
              <w:r w:rsidR="00105432" w:rsidDel="003E22CD">
                <w:rPr>
                  <w:lang w:eastAsia="zh-CN"/>
                </w:rPr>
                <w:delText xml:space="preserve">about </w:delText>
              </w:r>
            </w:del>
            <w:ins w:id="15" w:author="Nicole Millinship" w:date="2019-10-11T13:46:00Z">
              <w:r w:rsidR="003E22CD">
                <w:rPr>
                  <w:lang w:eastAsia="zh-CN"/>
                </w:rPr>
                <w:t xml:space="preserve">regarding </w:t>
              </w:r>
            </w:ins>
            <w:r w:rsidR="00105432">
              <w:rPr>
                <w:lang w:eastAsia="zh-CN"/>
              </w:rPr>
              <w:t xml:space="preserve">evaluating the </w:t>
            </w:r>
            <w:del w:id="16" w:author="Nicole Millinship" w:date="2019-10-11T13:46:00Z">
              <w:r w:rsidR="00105432" w:rsidDel="003E22CD">
                <w:rPr>
                  <w:lang w:eastAsia="zh-CN"/>
                </w:rPr>
                <w:delText xml:space="preserve">goodness </w:delText>
              </w:r>
            </w:del>
            <w:ins w:id="17" w:author="Nicole Millinship" w:date="2019-10-11T13:46:00Z">
              <w:r w:rsidR="003E22CD">
                <w:rPr>
                  <w:lang w:eastAsia="zh-CN"/>
                </w:rPr>
                <w:t xml:space="preserve">performance </w:t>
              </w:r>
            </w:ins>
            <w:r w:rsidR="00105432">
              <w:rPr>
                <w:lang w:eastAsia="zh-CN"/>
              </w:rPr>
              <w:t>of each employee</w:t>
            </w:r>
            <w:del w:id="18" w:author="Nicole Millinship" w:date="2019-10-11T13:46:00Z">
              <w:r w:rsidR="00105432" w:rsidDel="003E22CD">
                <w:rPr>
                  <w:lang w:eastAsia="zh-CN"/>
                </w:rPr>
                <w:delText>s</w:delText>
              </w:r>
            </w:del>
            <w:r w:rsidR="00105432">
              <w:rPr>
                <w:lang w:eastAsia="zh-CN"/>
              </w:rPr>
              <w:t xml:space="preserve"> according to their status to generate the rota efficiently.</w:t>
            </w:r>
          </w:p>
          <w:p w14:paraId="5762EA02" w14:textId="08B82E6A" w:rsidR="00535EF8" w:rsidRDefault="00535EF8">
            <w:pPr>
              <w:rPr>
                <w:lang w:eastAsia="zh-CN"/>
              </w:rPr>
            </w:pPr>
          </w:p>
          <w:p w14:paraId="1CD94A43" w14:textId="78EBEE48" w:rsidR="00535EF8" w:rsidRPr="00535EF8" w:rsidRDefault="00535EF8">
            <w:pPr>
              <w:rPr>
                <w:lang w:eastAsia="zh-CN"/>
              </w:rPr>
            </w:pPr>
            <w:r>
              <w:rPr>
                <w:lang w:eastAsia="zh-CN"/>
              </w:rPr>
              <w:t xml:space="preserve">Each one of us has learned agile development last semester and are used to working in teams. Kejia has worked with other programmers in a business and campus environment. </w:t>
            </w:r>
            <w:r>
              <w:rPr>
                <w:bCs/>
              </w:rPr>
              <w:t>Tajin currently works in campus IT service, so she is good at solving problems with other team members together.</w:t>
            </w:r>
          </w:p>
          <w:p w14:paraId="36AD1752" w14:textId="77777777" w:rsidR="00D600B9" w:rsidRDefault="00D600B9"/>
          <w:p w14:paraId="0530E994" w14:textId="559DA397" w:rsidR="00796A83" w:rsidRPr="00796A83" w:rsidRDefault="00796A83">
            <w:pPr>
              <w:rPr>
                <w:lang w:eastAsia="zh-CN"/>
              </w:rPr>
            </w:pPr>
            <w:r>
              <w:rPr>
                <w:rFonts w:hint="eastAsia"/>
                <w:lang w:eastAsia="zh-CN"/>
              </w:rPr>
              <w:t>W</w:t>
            </w:r>
            <w:r>
              <w:rPr>
                <w:lang w:eastAsia="zh-CN"/>
              </w:rPr>
              <w:t xml:space="preserve">e consider ourselves as the most powerful </w:t>
            </w:r>
            <w:r>
              <w:rPr>
                <w:rFonts w:hint="eastAsia"/>
                <w:lang w:eastAsia="zh-CN"/>
              </w:rPr>
              <w:t>candidate</w:t>
            </w:r>
            <w:r>
              <w:rPr>
                <w:lang w:eastAsia="zh-CN"/>
              </w:rPr>
              <w:t xml:space="preserve"> of this project because we have met most of the requirement</w:t>
            </w:r>
            <w:ins w:id="19" w:author="Nicole Millinship" w:date="2019-10-11T13:47:00Z">
              <w:r w:rsidR="003E22CD">
                <w:rPr>
                  <w:lang w:eastAsia="zh-CN"/>
                </w:rPr>
                <w:t>s</w:t>
              </w:r>
            </w:ins>
            <w:r>
              <w:rPr>
                <w:lang w:eastAsia="zh-CN"/>
              </w:rPr>
              <w:t xml:space="preserve"> and have a clear plan for this project. And we ensure you that we will pour one hundred percent of effort on this project.</w:t>
            </w:r>
          </w:p>
          <w:p w14:paraId="1103CC05" w14:textId="77777777" w:rsidR="001E3597" w:rsidRDefault="001E3597"/>
          <w:p w14:paraId="16C8034A" w14:textId="77777777" w:rsidR="0082394F" w:rsidRPr="00AF4513" w:rsidRDefault="0082394F" w:rsidP="0082394F">
            <w:pPr>
              <w:rPr>
                <w:b/>
                <w:bCs/>
                <w:sz w:val="24"/>
                <w:szCs w:val="28"/>
                <w:lang w:eastAsia="zh-CN"/>
              </w:rPr>
            </w:pPr>
            <w:r w:rsidRPr="00AF4513">
              <w:rPr>
                <w:rFonts w:hint="eastAsia"/>
                <w:b/>
                <w:bCs/>
                <w:sz w:val="24"/>
                <w:szCs w:val="28"/>
                <w:lang w:eastAsia="zh-CN"/>
              </w:rPr>
              <w:t>H</w:t>
            </w:r>
            <w:r w:rsidRPr="00AF4513">
              <w:rPr>
                <w:b/>
                <w:bCs/>
                <w:sz w:val="24"/>
                <w:szCs w:val="28"/>
                <w:lang w:eastAsia="zh-CN"/>
              </w:rPr>
              <w:t>ighly desirable skills and desirable skills</w:t>
            </w:r>
          </w:p>
          <w:p w14:paraId="59B6A266" w14:textId="77777777" w:rsidR="001E3597" w:rsidRPr="0082394F" w:rsidRDefault="001E3597"/>
          <w:p w14:paraId="4E8100F0" w14:textId="622C959C" w:rsidR="001E3597" w:rsidRPr="0081253D" w:rsidRDefault="009B3CB8">
            <w:pPr>
              <w:rPr>
                <w:i/>
                <w:iCs/>
                <w:lang w:eastAsia="zh-CN"/>
              </w:rPr>
            </w:pPr>
            <w:r w:rsidRPr="0081253D">
              <w:rPr>
                <w:rFonts w:hint="eastAsia"/>
                <w:i/>
                <w:iCs/>
                <w:lang w:eastAsia="zh-CN"/>
              </w:rPr>
              <w:t>Programming</w:t>
            </w:r>
            <w:r w:rsidR="00CC42FD" w:rsidRPr="0081253D">
              <w:rPr>
                <w:i/>
                <w:iCs/>
                <w:lang w:eastAsia="zh-CN"/>
              </w:rPr>
              <w:t xml:space="preserve"> in suitable languages for web</w:t>
            </w:r>
            <w:del w:id="20" w:author="Nicole Millinship" w:date="2019-10-11T13:47:00Z">
              <w:r w:rsidR="00CC42FD" w:rsidRPr="0081253D" w:rsidDel="003E22CD">
                <w:rPr>
                  <w:i/>
                  <w:iCs/>
                  <w:lang w:eastAsia="zh-CN"/>
                </w:rPr>
                <w:delText xml:space="preserve"> </w:delText>
              </w:r>
            </w:del>
            <w:r w:rsidR="00CC42FD" w:rsidRPr="0081253D">
              <w:rPr>
                <w:i/>
                <w:iCs/>
                <w:lang w:eastAsia="zh-CN"/>
              </w:rPr>
              <w:t>site producing; Experience in web</w:t>
            </w:r>
            <w:del w:id="21" w:author="Nicole Millinship" w:date="2019-10-11T13:49:00Z">
              <w:r w:rsidR="00CC42FD" w:rsidRPr="0081253D" w:rsidDel="003E22CD">
                <w:rPr>
                  <w:i/>
                  <w:iCs/>
                  <w:lang w:eastAsia="zh-CN"/>
                </w:rPr>
                <w:delText xml:space="preserve"> </w:delText>
              </w:r>
            </w:del>
            <w:r w:rsidR="00CC42FD" w:rsidRPr="0081253D">
              <w:rPr>
                <w:i/>
                <w:iCs/>
                <w:lang w:eastAsia="zh-CN"/>
              </w:rPr>
              <w:t>site producing</w:t>
            </w:r>
            <w:r w:rsidR="0081253D" w:rsidRPr="0081253D">
              <w:rPr>
                <w:i/>
                <w:iCs/>
                <w:lang w:eastAsia="zh-CN"/>
              </w:rPr>
              <w:t xml:space="preserve"> –</w:t>
            </w:r>
          </w:p>
          <w:p w14:paraId="55CEFBA0" w14:textId="6374610E" w:rsidR="0081253D" w:rsidRDefault="0081253D">
            <w:pPr>
              <w:rPr>
                <w:lang w:eastAsia="zh-CN"/>
              </w:rPr>
            </w:pPr>
          </w:p>
          <w:p w14:paraId="02BC4429" w14:textId="1B99B538" w:rsidR="0081253D" w:rsidRDefault="00F33B80">
            <w:pPr>
              <w:rPr>
                <w:lang w:eastAsia="zh-CN"/>
              </w:rPr>
            </w:pPr>
            <w:r>
              <w:rPr>
                <w:lang w:eastAsia="zh-CN"/>
              </w:rPr>
              <w:t>All of</w:t>
            </w:r>
            <w:r w:rsidR="0081253D">
              <w:rPr>
                <w:lang w:eastAsia="zh-CN"/>
              </w:rPr>
              <w:t xml:space="preserve"> our team members have built </w:t>
            </w:r>
            <w:del w:id="22" w:author="Nicole Millinship" w:date="2019-10-11T13:48:00Z">
              <w:r w:rsidR="0081253D" w:rsidDel="003E22CD">
                <w:rPr>
                  <w:lang w:eastAsia="zh-CN"/>
                </w:rPr>
                <w:delText xml:space="preserve">themselves </w:delText>
              </w:r>
            </w:del>
            <w:r w:rsidR="0081253D">
              <w:rPr>
                <w:lang w:eastAsia="zh-CN"/>
              </w:rPr>
              <w:t>a</w:t>
            </w:r>
            <w:r w:rsidR="003D659B">
              <w:rPr>
                <w:lang w:eastAsia="zh-CN"/>
              </w:rPr>
              <w:t xml:space="preserve"> functional</w:t>
            </w:r>
            <w:r w:rsidR="0081253D">
              <w:rPr>
                <w:lang w:eastAsia="zh-CN"/>
              </w:rPr>
              <w:t xml:space="preserve"> web</w:t>
            </w:r>
            <w:del w:id="23" w:author="Nicole Millinship" w:date="2019-10-11T13:48:00Z">
              <w:r w:rsidR="0081253D" w:rsidDel="003E22CD">
                <w:rPr>
                  <w:lang w:eastAsia="zh-CN"/>
                </w:rPr>
                <w:delText xml:space="preserve"> </w:delText>
              </w:r>
            </w:del>
            <w:r w:rsidR="0081253D">
              <w:rPr>
                <w:lang w:eastAsia="zh-CN"/>
              </w:rPr>
              <w:t xml:space="preserve">site </w:t>
            </w:r>
            <w:r w:rsidR="0081253D">
              <w:rPr>
                <w:rFonts w:hint="eastAsia"/>
                <w:lang w:eastAsia="zh-CN"/>
              </w:rPr>
              <w:t>independently</w:t>
            </w:r>
            <w:r w:rsidR="0081253D">
              <w:rPr>
                <w:lang w:eastAsia="zh-CN"/>
              </w:rPr>
              <w:t xml:space="preserve"> </w:t>
            </w:r>
            <w:r w:rsidR="0081253D">
              <w:rPr>
                <w:rFonts w:hint="eastAsia"/>
                <w:lang w:eastAsia="zh-CN"/>
              </w:rPr>
              <w:t>last</w:t>
            </w:r>
            <w:r w:rsidR="0081253D">
              <w:rPr>
                <w:lang w:eastAsia="zh-CN"/>
              </w:rPr>
              <w:t xml:space="preserve"> semester</w:t>
            </w:r>
          </w:p>
          <w:p w14:paraId="31ADCE34" w14:textId="73CC6765" w:rsidR="002F5062" w:rsidRDefault="002F5062">
            <w:pPr>
              <w:rPr>
                <w:lang w:eastAsia="zh-CN"/>
              </w:rPr>
            </w:pPr>
          </w:p>
          <w:p w14:paraId="5F0E1C01" w14:textId="250C050A" w:rsidR="00AD4903" w:rsidRDefault="00AD4903" w:rsidP="00AD4903">
            <w:pPr>
              <w:rPr>
                <w:i/>
                <w:iCs/>
                <w:lang w:eastAsia="zh-CN"/>
              </w:rPr>
            </w:pPr>
            <w:r>
              <w:rPr>
                <w:i/>
                <w:iCs/>
                <w:lang w:eastAsia="zh-CN"/>
              </w:rPr>
              <w:t xml:space="preserve">Programming produce </w:t>
            </w:r>
            <w:r w:rsidR="005D438E">
              <w:rPr>
                <w:i/>
                <w:iCs/>
                <w:lang w:eastAsia="zh-CN"/>
              </w:rPr>
              <w:t>applications</w:t>
            </w:r>
            <w:r w:rsidR="002C1A64">
              <w:rPr>
                <w:i/>
                <w:iCs/>
                <w:lang w:eastAsia="zh-CN"/>
              </w:rPr>
              <w:t xml:space="preserve"> in Java</w:t>
            </w:r>
            <w:r>
              <w:rPr>
                <w:i/>
                <w:iCs/>
                <w:lang w:eastAsia="zh-CN"/>
              </w:rPr>
              <w:t>; Experience in</w:t>
            </w:r>
            <w:r w:rsidR="00ED4CF3">
              <w:rPr>
                <w:i/>
                <w:iCs/>
                <w:lang w:eastAsia="zh-CN"/>
              </w:rPr>
              <w:t xml:space="preserve"> Java</w:t>
            </w:r>
            <w:r>
              <w:rPr>
                <w:i/>
                <w:iCs/>
                <w:lang w:eastAsia="zh-CN"/>
              </w:rPr>
              <w:t xml:space="preserve"> pro</w:t>
            </w:r>
            <w:r w:rsidR="00ED4CF3">
              <w:rPr>
                <w:i/>
                <w:iCs/>
                <w:lang w:eastAsia="zh-CN"/>
              </w:rPr>
              <w:t>gramming</w:t>
            </w:r>
            <w:r>
              <w:rPr>
                <w:i/>
                <w:iCs/>
                <w:lang w:eastAsia="zh-CN"/>
              </w:rPr>
              <w:t xml:space="preserve"> -</w:t>
            </w:r>
          </w:p>
          <w:p w14:paraId="3B553A4A" w14:textId="77777777" w:rsidR="00AD4903" w:rsidRDefault="00AD4903" w:rsidP="00AD4903">
            <w:pPr>
              <w:rPr>
                <w:lang w:eastAsia="zh-CN"/>
              </w:rPr>
            </w:pPr>
          </w:p>
          <w:p w14:paraId="03A78AFA" w14:textId="065C8253" w:rsidR="002F5062" w:rsidRPr="00AD4903" w:rsidRDefault="00AD4903">
            <w:pPr>
              <w:rPr>
                <w:lang w:eastAsia="zh-CN"/>
              </w:rPr>
            </w:pPr>
            <w:r>
              <w:rPr>
                <w:lang w:eastAsia="zh-CN"/>
              </w:rPr>
              <w:t>Every member of our team has</w:t>
            </w:r>
            <w:r w:rsidR="001A1E69">
              <w:rPr>
                <w:lang w:eastAsia="zh-CN"/>
              </w:rPr>
              <w:t xml:space="preserve"> developed</w:t>
            </w:r>
            <w:r w:rsidR="00F811D9">
              <w:rPr>
                <w:lang w:eastAsia="zh-CN"/>
              </w:rPr>
              <w:t xml:space="preserve"> several</w:t>
            </w:r>
            <w:r w:rsidR="001A1E69">
              <w:rPr>
                <w:lang w:eastAsia="zh-CN"/>
              </w:rPr>
              <w:t xml:space="preserve"> programs</w:t>
            </w:r>
            <w:r>
              <w:rPr>
                <w:lang w:eastAsia="zh-CN"/>
              </w:rPr>
              <w:t xml:space="preserve"> in Java and other programming languages.</w:t>
            </w:r>
          </w:p>
          <w:p w14:paraId="057F9D48" w14:textId="69C6CE76" w:rsidR="009B3CB8" w:rsidRDefault="009B3CB8"/>
          <w:p w14:paraId="0AEB757D" w14:textId="5D0F0AF7" w:rsidR="00B1278C" w:rsidRPr="00CF5800" w:rsidRDefault="001E432F">
            <w:pPr>
              <w:rPr>
                <w:i/>
                <w:iCs/>
                <w:lang w:eastAsia="zh-CN"/>
              </w:rPr>
            </w:pPr>
            <w:r>
              <w:rPr>
                <w:i/>
                <w:iCs/>
                <w:lang w:eastAsia="zh-CN"/>
              </w:rPr>
              <w:t>Applying</w:t>
            </w:r>
            <w:r w:rsidR="00FA400A" w:rsidRPr="00CF5800">
              <w:rPr>
                <w:i/>
                <w:iCs/>
                <w:lang w:eastAsia="zh-CN"/>
              </w:rPr>
              <w:t xml:space="preserve"> </w:t>
            </w:r>
            <w:r w:rsidR="00F3794B" w:rsidRPr="00CF5800">
              <w:rPr>
                <w:i/>
                <w:iCs/>
                <w:lang w:eastAsia="zh-CN"/>
              </w:rPr>
              <w:t xml:space="preserve">simple </w:t>
            </w:r>
            <w:r w:rsidR="00FA400A" w:rsidRPr="00CF5800">
              <w:rPr>
                <w:i/>
                <w:iCs/>
                <w:lang w:eastAsia="zh-CN"/>
              </w:rPr>
              <w:t>rostering</w:t>
            </w:r>
            <w:r w:rsidR="00FF6A28" w:rsidRPr="00CF5800">
              <w:rPr>
                <w:i/>
                <w:iCs/>
                <w:lang w:eastAsia="zh-CN"/>
              </w:rPr>
              <w:t xml:space="preserve"> or scheduling</w:t>
            </w:r>
            <w:r w:rsidR="00FA400A" w:rsidRPr="00CF5800">
              <w:rPr>
                <w:i/>
                <w:iCs/>
                <w:lang w:eastAsia="zh-CN"/>
              </w:rPr>
              <w:t xml:space="preserve"> </w:t>
            </w:r>
            <w:r w:rsidR="00F3794B" w:rsidRPr="00CF5800">
              <w:rPr>
                <w:i/>
                <w:iCs/>
                <w:lang w:eastAsia="zh-CN"/>
              </w:rPr>
              <w:t>software</w:t>
            </w:r>
            <w:r w:rsidR="00C07E11">
              <w:rPr>
                <w:i/>
                <w:iCs/>
                <w:lang w:eastAsia="zh-CN"/>
              </w:rPr>
              <w:t xml:space="preserve"> in academic or business </w:t>
            </w:r>
            <w:r w:rsidR="00A45E7D">
              <w:rPr>
                <w:i/>
                <w:iCs/>
                <w:lang w:eastAsia="zh-CN"/>
              </w:rPr>
              <w:t>environment</w:t>
            </w:r>
            <w:r w:rsidR="00FF6A28" w:rsidRPr="00CF5800">
              <w:rPr>
                <w:i/>
                <w:iCs/>
                <w:lang w:eastAsia="zh-CN"/>
              </w:rPr>
              <w:t>; Experience in</w:t>
            </w:r>
            <w:r w:rsidR="00EE6380">
              <w:rPr>
                <w:i/>
                <w:iCs/>
                <w:lang w:eastAsia="zh-CN"/>
              </w:rPr>
              <w:t xml:space="preserve"> using</w:t>
            </w:r>
            <w:r w:rsidR="00FF6A28" w:rsidRPr="00CF5800">
              <w:rPr>
                <w:i/>
                <w:iCs/>
                <w:lang w:eastAsia="zh-CN"/>
              </w:rPr>
              <w:t xml:space="preserve"> rostering</w:t>
            </w:r>
            <w:r w:rsidR="004215A0" w:rsidRPr="00CF5800">
              <w:rPr>
                <w:i/>
                <w:iCs/>
                <w:lang w:eastAsia="zh-CN"/>
              </w:rPr>
              <w:t xml:space="preserve"> </w:t>
            </w:r>
            <w:r w:rsidR="005931C2" w:rsidRPr="00CF5800">
              <w:rPr>
                <w:i/>
                <w:iCs/>
                <w:lang w:eastAsia="zh-CN"/>
              </w:rPr>
              <w:t>software</w:t>
            </w:r>
            <w:r w:rsidR="00815DD8">
              <w:rPr>
                <w:i/>
                <w:iCs/>
                <w:lang w:eastAsia="zh-CN"/>
              </w:rPr>
              <w:t xml:space="preserve"> -</w:t>
            </w:r>
          </w:p>
          <w:p w14:paraId="533648BF" w14:textId="77777777" w:rsidR="00B1278C" w:rsidRDefault="00B1278C"/>
          <w:p w14:paraId="02B32A0D" w14:textId="3610881A" w:rsidR="0072314D" w:rsidRDefault="003976B3">
            <w:pPr>
              <w:rPr>
                <w:lang w:eastAsia="zh-CN"/>
              </w:rPr>
            </w:pPr>
            <w:r>
              <w:rPr>
                <w:rFonts w:hint="eastAsia"/>
                <w:lang w:eastAsia="zh-CN"/>
              </w:rPr>
              <w:t>M</w:t>
            </w:r>
            <w:r>
              <w:rPr>
                <w:lang w:eastAsia="zh-CN"/>
              </w:rPr>
              <w:t xml:space="preserve">ost of our team members have experience </w:t>
            </w:r>
            <w:r w:rsidR="009E5C13">
              <w:rPr>
                <w:rFonts w:hint="eastAsia"/>
                <w:lang w:eastAsia="zh-CN"/>
              </w:rPr>
              <w:t>in</w:t>
            </w:r>
            <w:r w:rsidR="009E5C13">
              <w:rPr>
                <w:lang w:eastAsia="zh-CN"/>
              </w:rPr>
              <w:t xml:space="preserve"> </w:t>
            </w:r>
            <w:r w:rsidR="00FA7E82">
              <w:rPr>
                <w:lang w:eastAsia="zh-CN"/>
              </w:rPr>
              <w:t>manipulating</w:t>
            </w:r>
            <w:r>
              <w:rPr>
                <w:lang w:eastAsia="zh-CN"/>
              </w:rPr>
              <w:t xml:space="preserve"> rostering</w:t>
            </w:r>
            <w:r w:rsidR="00632343">
              <w:rPr>
                <w:lang w:eastAsia="zh-CN"/>
              </w:rPr>
              <w:t xml:space="preserve"> software</w:t>
            </w:r>
            <w:r w:rsidR="00FA400A">
              <w:rPr>
                <w:lang w:eastAsia="zh-CN"/>
              </w:rPr>
              <w:t xml:space="preserve"> such as Time Tree mobile applications</w:t>
            </w:r>
          </w:p>
          <w:p w14:paraId="17CA43E2" w14:textId="459AF6E3" w:rsidR="009B3CB8" w:rsidRDefault="009B3CB8"/>
          <w:p w14:paraId="64FE4EBC" w14:textId="5457EE22" w:rsidR="009B3CB8" w:rsidRPr="00AE0E42" w:rsidRDefault="0098140A">
            <w:pPr>
              <w:rPr>
                <w:i/>
                <w:iCs/>
                <w:lang w:eastAsia="zh-CN"/>
              </w:rPr>
            </w:pPr>
            <w:r w:rsidRPr="00AE0E42">
              <w:rPr>
                <w:rFonts w:hint="eastAsia"/>
                <w:i/>
                <w:iCs/>
                <w:lang w:eastAsia="zh-CN"/>
              </w:rPr>
              <w:t>K</w:t>
            </w:r>
            <w:r w:rsidRPr="00AE0E42">
              <w:rPr>
                <w:i/>
                <w:iCs/>
                <w:lang w:eastAsia="zh-CN"/>
              </w:rPr>
              <w:t>nowledge</w:t>
            </w:r>
            <w:r w:rsidR="00EE1213" w:rsidRPr="00AE0E42">
              <w:rPr>
                <w:i/>
                <w:iCs/>
                <w:lang w:eastAsia="zh-CN"/>
              </w:rPr>
              <w:t xml:space="preserve"> of artificial intelligence such as heuristic search</w:t>
            </w:r>
            <w:r w:rsidR="003F2820" w:rsidRPr="00AE0E42">
              <w:rPr>
                <w:i/>
                <w:iCs/>
                <w:lang w:eastAsia="zh-CN"/>
              </w:rPr>
              <w:t>; Experience of applying AI methods</w:t>
            </w:r>
            <w:r w:rsidR="001F71B6" w:rsidRPr="00AE0E42">
              <w:rPr>
                <w:i/>
                <w:iCs/>
                <w:lang w:eastAsia="zh-CN"/>
              </w:rPr>
              <w:t xml:space="preserve"> –</w:t>
            </w:r>
            <w:r w:rsidR="00EE1213" w:rsidRPr="00AE0E42">
              <w:rPr>
                <w:i/>
                <w:iCs/>
                <w:lang w:eastAsia="zh-CN"/>
              </w:rPr>
              <w:t xml:space="preserve"> </w:t>
            </w:r>
          </w:p>
          <w:p w14:paraId="4F75C282" w14:textId="4C575E00" w:rsidR="001F71B6" w:rsidRDefault="001F71B6">
            <w:pPr>
              <w:rPr>
                <w:lang w:eastAsia="zh-CN"/>
              </w:rPr>
            </w:pPr>
          </w:p>
          <w:p w14:paraId="4EBE030F" w14:textId="75DCF1AF" w:rsidR="001F71B6" w:rsidRDefault="00563C0F">
            <w:pPr>
              <w:rPr>
                <w:lang w:eastAsia="zh-CN"/>
              </w:rPr>
            </w:pPr>
            <w:r>
              <w:rPr>
                <w:rFonts w:hint="eastAsia"/>
                <w:lang w:eastAsia="zh-CN"/>
              </w:rPr>
              <w:t>E</w:t>
            </w:r>
            <w:r>
              <w:rPr>
                <w:lang w:eastAsia="zh-CN"/>
              </w:rPr>
              <w:t xml:space="preserve">ach member of our team has studied AI </w:t>
            </w:r>
            <w:del w:id="24" w:author="Nicole Millinship" w:date="2019-10-11T13:51:00Z">
              <w:r w:rsidDel="00A078B2">
                <w:rPr>
                  <w:lang w:eastAsia="zh-CN"/>
                </w:rPr>
                <w:delText xml:space="preserve">courses </w:delText>
              </w:r>
            </w:del>
            <w:r>
              <w:rPr>
                <w:lang w:eastAsia="zh-CN"/>
              </w:rPr>
              <w:t xml:space="preserve">last semester and have a good </w:t>
            </w:r>
            <w:del w:id="25" w:author="Nicole Millinship" w:date="2019-10-11T13:51:00Z">
              <w:r w:rsidDel="00A078B2">
                <w:rPr>
                  <w:lang w:eastAsia="zh-CN"/>
                </w:rPr>
                <w:delText xml:space="preserve">command </w:delText>
              </w:r>
            </w:del>
            <w:ins w:id="26" w:author="Nicole Millinship" w:date="2019-10-11T13:51:00Z">
              <w:r w:rsidR="00A078B2">
                <w:rPr>
                  <w:lang w:eastAsia="zh-CN"/>
                </w:rPr>
                <w:t xml:space="preserve">understanding </w:t>
              </w:r>
            </w:ins>
            <w:r>
              <w:rPr>
                <w:lang w:eastAsia="zh-CN"/>
              </w:rPr>
              <w:t>of applying AI to real</w:t>
            </w:r>
            <w:ins w:id="27" w:author="Nicole Millinship" w:date="2019-10-11T13:49:00Z">
              <w:r w:rsidR="003E22CD">
                <w:rPr>
                  <w:lang w:eastAsia="zh-CN"/>
                </w:rPr>
                <w:t>-world</w:t>
              </w:r>
            </w:ins>
            <w:r>
              <w:rPr>
                <w:lang w:eastAsia="zh-CN"/>
              </w:rPr>
              <w:t xml:space="preserve"> problems</w:t>
            </w:r>
            <w:r w:rsidR="00ED14DD">
              <w:rPr>
                <w:lang w:eastAsia="zh-CN"/>
              </w:rPr>
              <w:t xml:space="preserve"> such as optimisation</w:t>
            </w:r>
          </w:p>
          <w:p w14:paraId="1A93C046" w14:textId="31440224" w:rsidR="00E72AB9" w:rsidRDefault="00E72AB9">
            <w:pPr>
              <w:rPr>
                <w:lang w:eastAsia="zh-CN"/>
              </w:rPr>
            </w:pPr>
          </w:p>
          <w:p w14:paraId="77F5A9E5" w14:textId="2A3F8295" w:rsidR="00B42231" w:rsidRPr="00334157" w:rsidRDefault="00B42231" w:rsidP="00B42231">
            <w:pPr>
              <w:rPr>
                <w:i/>
                <w:iCs/>
                <w:lang w:eastAsia="zh-CN"/>
              </w:rPr>
            </w:pPr>
            <w:r w:rsidRPr="00334157">
              <w:rPr>
                <w:rFonts w:hint="eastAsia"/>
                <w:i/>
                <w:iCs/>
                <w:lang w:eastAsia="zh-CN"/>
              </w:rPr>
              <w:t>K</w:t>
            </w:r>
            <w:r w:rsidRPr="00334157">
              <w:rPr>
                <w:i/>
                <w:iCs/>
                <w:lang w:eastAsia="zh-CN"/>
              </w:rPr>
              <w:t>nowledge of agile develop</w:t>
            </w:r>
            <w:ins w:id="28" w:author="Nicole Millinship" w:date="2019-10-11T13:53:00Z">
              <w:r w:rsidR="00A078B2">
                <w:rPr>
                  <w:i/>
                  <w:iCs/>
                  <w:lang w:eastAsia="zh-CN"/>
                </w:rPr>
                <w:t>ment</w:t>
              </w:r>
            </w:ins>
            <w:del w:id="29" w:author="Nicole Millinship" w:date="2019-10-11T13:53:00Z">
              <w:r w:rsidRPr="00334157" w:rsidDel="00A078B2">
                <w:rPr>
                  <w:i/>
                  <w:iCs/>
                  <w:lang w:eastAsia="zh-CN"/>
                </w:rPr>
                <w:delText>ing</w:delText>
              </w:r>
            </w:del>
            <w:r w:rsidRPr="00334157">
              <w:rPr>
                <w:i/>
                <w:iCs/>
                <w:lang w:eastAsia="zh-CN"/>
              </w:rPr>
              <w:t xml:space="preserve"> and version control; Experience with agile development</w:t>
            </w:r>
            <w:r w:rsidR="009D103C">
              <w:rPr>
                <w:i/>
                <w:iCs/>
                <w:lang w:eastAsia="zh-CN"/>
              </w:rPr>
              <w:t xml:space="preserve"> and Git</w:t>
            </w:r>
            <w:r w:rsidRPr="00334157">
              <w:rPr>
                <w:i/>
                <w:iCs/>
                <w:lang w:eastAsia="zh-CN"/>
              </w:rPr>
              <w:t xml:space="preserve"> –</w:t>
            </w:r>
          </w:p>
          <w:p w14:paraId="26839C78" w14:textId="77777777" w:rsidR="00B42231" w:rsidRDefault="00B42231" w:rsidP="00B42231">
            <w:pPr>
              <w:rPr>
                <w:lang w:eastAsia="zh-CN"/>
              </w:rPr>
            </w:pPr>
          </w:p>
          <w:p w14:paraId="1FFF3E08" w14:textId="311DD492" w:rsidR="00B42231" w:rsidRDefault="00B42231">
            <w:pPr>
              <w:rPr>
                <w:lang w:eastAsia="zh-CN"/>
              </w:rPr>
            </w:pPr>
            <w:r>
              <w:rPr>
                <w:rFonts w:hint="eastAsia"/>
                <w:lang w:eastAsia="zh-CN"/>
              </w:rPr>
              <w:t>A</w:t>
            </w:r>
            <w:r>
              <w:rPr>
                <w:lang w:eastAsia="zh-CN"/>
              </w:rPr>
              <w:t xml:space="preserve">ll of our team members have used git in </w:t>
            </w:r>
            <w:ins w:id="30" w:author="Nicole Millinship" w:date="2019-10-11T13:54:00Z">
              <w:r w:rsidR="00A078B2">
                <w:rPr>
                  <w:lang w:eastAsia="zh-CN"/>
                </w:rPr>
                <w:t xml:space="preserve">a </w:t>
              </w:r>
            </w:ins>
            <w:r>
              <w:rPr>
                <w:lang w:eastAsia="zh-CN"/>
              </w:rPr>
              <w:t>previous group work project and some of them have applied git to a business environment</w:t>
            </w:r>
            <w:ins w:id="31" w:author="Nicole Millinship" w:date="2019-10-11T13:54:00Z">
              <w:r w:rsidR="00A078B2">
                <w:rPr>
                  <w:lang w:eastAsia="zh-CN"/>
                </w:rPr>
                <w:t>;</w:t>
              </w:r>
            </w:ins>
            <w:r w:rsidR="00511101">
              <w:rPr>
                <w:lang w:eastAsia="zh-CN"/>
              </w:rPr>
              <w:t xml:space="preserve"> </w:t>
            </w:r>
            <w:del w:id="32" w:author="Nicole Millinship" w:date="2019-10-11T13:54:00Z">
              <w:r w:rsidR="00511101" w:rsidDel="00A078B2">
                <w:rPr>
                  <w:lang w:eastAsia="zh-CN"/>
                </w:rPr>
                <w:delText xml:space="preserve">and </w:delText>
              </w:r>
            </w:del>
            <w:r w:rsidR="00511101">
              <w:rPr>
                <w:lang w:eastAsia="zh-CN"/>
              </w:rPr>
              <w:t xml:space="preserve">all of us have a good </w:t>
            </w:r>
            <w:del w:id="33" w:author="Nicole Millinship" w:date="2019-10-11T13:54:00Z">
              <w:r w:rsidR="00511101" w:rsidDel="00A078B2">
                <w:rPr>
                  <w:lang w:eastAsia="zh-CN"/>
                </w:rPr>
                <w:delText xml:space="preserve">command </w:delText>
              </w:r>
            </w:del>
            <w:ins w:id="34" w:author="Nicole Millinship" w:date="2019-10-11T13:54:00Z">
              <w:r w:rsidR="00A078B2">
                <w:rPr>
                  <w:lang w:eastAsia="zh-CN"/>
                </w:rPr>
                <w:t xml:space="preserve">understanding </w:t>
              </w:r>
            </w:ins>
            <w:r w:rsidR="00511101">
              <w:rPr>
                <w:lang w:eastAsia="zh-CN"/>
              </w:rPr>
              <w:t>of software engineering</w:t>
            </w:r>
          </w:p>
          <w:p w14:paraId="28D765BC" w14:textId="6A66A91F" w:rsidR="00BE321C" w:rsidRDefault="00BE321C">
            <w:pPr>
              <w:rPr>
                <w:lang w:eastAsia="zh-CN"/>
              </w:rPr>
            </w:pPr>
          </w:p>
          <w:p w14:paraId="7F730391" w14:textId="5FB88907" w:rsidR="00BE321C" w:rsidRPr="00BE321C" w:rsidRDefault="006E53EA">
            <w:pPr>
              <w:rPr>
                <w:b/>
                <w:bCs/>
                <w:sz w:val="24"/>
                <w:szCs w:val="28"/>
                <w:lang w:eastAsia="zh-CN"/>
              </w:rPr>
            </w:pPr>
            <w:r>
              <w:rPr>
                <w:rFonts w:hint="eastAsia"/>
                <w:b/>
                <w:bCs/>
                <w:sz w:val="24"/>
                <w:szCs w:val="28"/>
                <w:lang w:eastAsia="zh-CN"/>
              </w:rPr>
              <w:t>Preliminary</w:t>
            </w:r>
            <w:r>
              <w:rPr>
                <w:b/>
                <w:bCs/>
                <w:sz w:val="24"/>
                <w:szCs w:val="28"/>
                <w:lang w:eastAsia="zh-CN"/>
              </w:rPr>
              <w:t xml:space="preserve"> </w:t>
            </w:r>
            <w:r>
              <w:rPr>
                <w:rFonts w:hint="eastAsia"/>
                <w:b/>
                <w:bCs/>
                <w:sz w:val="24"/>
                <w:szCs w:val="28"/>
                <w:lang w:eastAsia="zh-CN"/>
              </w:rPr>
              <w:t>Research</w:t>
            </w:r>
            <w:r w:rsidR="00B5338F">
              <w:rPr>
                <w:rFonts w:hint="eastAsia"/>
                <w:b/>
                <w:bCs/>
                <w:sz w:val="24"/>
                <w:szCs w:val="28"/>
                <w:lang w:eastAsia="zh-CN"/>
              </w:rPr>
              <w:t>:</w:t>
            </w:r>
          </w:p>
          <w:p w14:paraId="1E8583C6" w14:textId="744137B1" w:rsidR="001E3597" w:rsidRDefault="001E3597"/>
          <w:p w14:paraId="379CBB4C" w14:textId="77777777" w:rsidR="00695D3E" w:rsidRDefault="00695D3E" w:rsidP="00695D3E">
            <w:pPr>
              <w:rPr>
                <w:lang w:eastAsia="zh-CN"/>
              </w:rPr>
            </w:pPr>
            <w:r>
              <w:rPr>
                <w:lang w:eastAsia="zh-CN"/>
              </w:rPr>
              <w:t xml:space="preserve">After some research done by our team, there exists four main obstacles to </w:t>
            </w:r>
            <w:r>
              <w:rPr>
                <w:rFonts w:hint="eastAsia"/>
                <w:lang w:eastAsia="zh-CN"/>
              </w:rPr>
              <w:t>conquer</w:t>
            </w:r>
            <w:r>
              <w:rPr>
                <w:lang w:eastAsia="zh-CN"/>
              </w:rPr>
              <w:t>:</w:t>
            </w:r>
          </w:p>
          <w:p w14:paraId="05026E53" w14:textId="494F24B8" w:rsidR="00E36188" w:rsidRPr="00695D3E" w:rsidRDefault="00E36188"/>
          <w:p w14:paraId="02883D47" w14:textId="3C5676CA" w:rsidR="003A2F2E" w:rsidRDefault="003D5B1B" w:rsidP="003A2F2E">
            <w:pPr>
              <w:pStyle w:val="ListParagraph"/>
              <w:numPr>
                <w:ilvl w:val="0"/>
                <w:numId w:val="2"/>
              </w:numPr>
              <w:ind w:firstLineChars="0"/>
            </w:pPr>
            <w:r>
              <w:rPr>
                <w:rFonts w:hint="eastAsia"/>
                <w:lang w:eastAsia="zh-CN"/>
              </w:rPr>
              <w:t>According</w:t>
            </w:r>
            <w:r>
              <w:t xml:space="preserve"> to some existing examples, </w:t>
            </w:r>
            <w:r w:rsidR="005D1A5A">
              <w:t xml:space="preserve">we </w:t>
            </w:r>
            <w:del w:id="35" w:author="Nicole Millinship" w:date="2019-10-11T13:55:00Z">
              <w:r w:rsidR="005D1A5A" w:rsidDel="005E55C6">
                <w:delText xml:space="preserve">decide </w:delText>
              </w:r>
            </w:del>
            <w:ins w:id="36" w:author="Nicole Millinship" w:date="2019-10-11T13:55:00Z">
              <w:r w:rsidR="005E55C6">
                <w:t xml:space="preserve">want </w:t>
              </w:r>
            </w:ins>
            <w:r w:rsidR="005D1A5A">
              <w:t xml:space="preserve">to develop two main websites. An administrator website for employee scheduling, </w:t>
            </w:r>
            <w:ins w:id="37" w:author="Nicole Millinship" w:date="2019-10-11T13:55:00Z">
              <w:r w:rsidR="005E55C6">
                <w:t xml:space="preserve">and </w:t>
              </w:r>
            </w:ins>
            <w:r w:rsidR="005D1A5A">
              <w:t>an employee website for employees self-checking</w:t>
            </w:r>
            <w:r w:rsidR="00385451">
              <w:t>. Although this method increases our workload, the client</w:t>
            </w:r>
            <w:r w:rsidR="00860E7B">
              <w:t>s</w:t>
            </w:r>
            <w:r w:rsidR="00385451">
              <w:t xml:space="preserve"> could </w:t>
            </w:r>
            <w:r w:rsidR="00860E7B">
              <w:t>receive a better UX</w:t>
            </w:r>
            <w:r w:rsidR="00C24C34">
              <w:t>.</w:t>
            </w:r>
          </w:p>
          <w:p w14:paraId="0A01A778" w14:textId="64DD49DB" w:rsidR="003A2F2E" w:rsidRDefault="003A2F2E" w:rsidP="003A2F2E">
            <w:pPr>
              <w:pStyle w:val="ListParagraph"/>
              <w:ind w:left="840" w:firstLineChars="0" w:firstLine="0"/>
            </w:pPr>
          </w:p>
          <w:p w14:paraId="7B177DFB" w14:textId="0241FCD3" w:rsidR="00254CC0" w:rsidRDefault="003D3395" w:rsidP="0050067E">
            <w:pPr>
              <w:pStyle w:val="ListParagraph"/>
              <w:numPr>
                <w:ilvl w:val="0"/>
                <w:numId w:val="2"/>
              </w:numPr>
              <w:ind w:firstLineChars="0"/>
              <w:rPr>
                <w:ins w:id="38" w:author="Nicole Millinship" w:date="2019-10-11T14:53:00Z"/>
              </w:rPr>
            </w:pPr>
            <w:r>
              <w:rPr>
                <w:rFonts w:hint="eastAsia"/>
                <w:lang w:eastAsia="zh-CN"/>
              </w:rPr>
              <w:t>W</w:t>
            </w:r>
            <w:r>
              <w:rPr>
                <w:lang w:eastAsia="zh-CN"/>
              </w:rPr>
              <w:t xml:space="preserve">e would like to </w:t>
            </w:r>
            <w:r>
              <w:rPr>
                <w:rFonts w:hint="eastAsia"/>
                <w:lang w:eastAsia="zh-CN"/>
              </w:rPr>
              <w:t>challenge</w:t>
            </w:r>
            <w:r>
              <w:rPr>
                <w:lang w:eastAsia="zh-CN"/>
              </w:rPr>
              <w:t xml:space="preserve"> ourselves by applying AI methods to automatically complete the employee </w:t>
            </w:r>
            <w:r w:rsidR="00532E7D">
              <w:rPr>
                <w:rFonts w:hint="eastAsia"/>
                <w:lang w:eastAsia="zh-CN"/>
              </w:rPr>
              <w:t>ro</w:t>
            </w:r>
            <w:r w:rsidR="004D08A3">
              <w:rPr>
                <w:lang w:eastAsia="zh-CN"/>
              </w:rPr>
              <w:t>s</w:t>
            </w:r>
            <w:r w:rsidR="00532E7D">
              <w:rPr>
                <w:rFonts w:hint="eastAsia"/>
                <w:lang w:eastAsia="zh-CN"/>
              </w:rPr>
              <w:t>ter</w:t>
            </w:r>
            <w:r w:rsidR="004D08A3">
              <w:rPr>
                <w:lang w:eastAsia="zh-CN"/>
              </w:rPr>
              <w:t>ing</w:t>
            </w:r>
            <w:r>
              <w:rPr>
                <w:lang w:eastAsia="zh-CN"/>
              </w:rPr>
              <w:t>.</w:t>
            </w:r>
            <w:r w:rsidR="0060250B">
              <w:rPr>
                <w:lang w:eastAsia="zh-CN"/>
              </w:rPr>
              <w:t xml:space="preserve"> </w:t>
            </w:r>
            <w:r w:rsidR="00ED2F49">
              <w:rPr>
                <w:lang w:eastAsia="zh-CN"/>
              </w:rPr>
              <w:t>It could be achieved by several different search method</w:t>
            </w:r>
            <w:r w:rsidR="00F37A3B">
              <w:rPr>
                <w:lang w:eastAsia="zh-CN"/>
              </w:rPr>
              <w:t>s</w:t>
            </w:r>
            <w:r w:rsidR="00F32136">
              <w:rPr>
                <w:lang w:eastAsia="zh-CN"/>
              </w:rPr>
              <w:t>.</w:t>
            </w:r>
            <w:r w:rsidR="00ED2F49">
              <w:rPr>
                <w:lang w:eastAsia="zh-CN"/>
              </w:rPr>
              <w:t xml:space="preserve"> </w:t>
            </w:r>
            <w:r w:rsidR="00F32136">
              <w:rPr>
                <w:lang w:eastAsia="zh-CN"/>
              </w:rPr>
              <w:t>W</w:t>
            </w:r>
            <w:r w:rsidR="00ED2F49">
              <w:rPr>
                <w:lang w:eastAsia="zh-CN"/>
              </w:rPr>
              <w:t>e would test each one of them and try to figure out the most intelligent one</w:t>
            </w:r>
            <w:r w:rsidR="00F77E99">
              <w:rPr>
                <w:lang w:eastAsia="zh-CN"/>
              </w:rPr>
              <w:t>.</w:t>
            </w:r>
          </w:p>
          <w:p w14:paraId="107CFACB" w14:textId="77777777" w:rsidR="00FA7800" w:rsidRDefault="00FA7800" w:rsidP="00FA7800">
            <w:pPr>
              <w:pStyle w:val="ListParagraph"/>
              <w:ind w:firstLine="440"/>
              <w:rPr>
                <w:ins w:id="39" w:author="Nicole Millinship" w:date="2019-10-11T14:53:00Z"/>
              </w:rPr>
              <w:pPrChange w:id="40" w:author="Nicole Millinship" w:date="2019-10-11T14:53:00Z">
                <w:pPr>
                  <w:pStyle w:val="ListParagraph"/>
                  <w:numPr>
                    <w:numId w:val="2"/>
                  </w:numPr>
                  <w:ind w:left="840" w:firstLineChars="0" w:hanging="420"/>
                </w:pPr>
              </w:pPrChange>
            </w:pPr>
          </w:p>
          <w:p w14:paraId="388CE6BF" w14:textId="1D3D353B" w:rsidR="00FA7800" w:rsidRDefault="00FA7800" w:rsidP="0050067E">
            <w:pPr>
              <w:pStyle w:val="ListParagraph"/>
              <w:numPr>
                <w:ilvl w:val="0"/>
                <w:numId w:val="2"/>
              </w:numPr>
              <w:ind w:firstLineChars="0"/>
              <w:rPr>
                <w:ins w:id="41" w:author="Nicole Millinship" w:date="2019-10-11T14:55:00Z"/>
              </w:rPr>
            </w:pPr>
            <w:ins w:id="42" w:author="Nicole Millinship" w:date="2019-10-11T14:54:00Z">
              <w:r>
                <w:t xml:space="preserve">We would like to consider adding </w:t>
              </w:r>
            </w:ins>
            <w:ins w:id="43" w:author="Nicole Millinship" w:date="2019-10-11T14:55:00Z">
              <w:r>
                <w:t>an automated email system to email the manager, meaning that they would receive the rota instantly</w:t>
              </w:r>
            </w:ins>
            <w:ins w:id="44" w:author="Nicole Millinship" w:date="2019-10-11T14:56:00Z">
              <w:r w:rsidR="00FE4D95">
                <w:t>. This is a feature that would be considered if we had ti</w:t>
              </w:r>
            </w:ins>
            <w:ins w:id="45" w:author="Nicole Millinship" w:date="2019-10-11T14:57:00Z">
              <w:r w:rsidR="00FE4D95">
                <w:t>me at the end of the project.</w:t>
              </w:r>
            </w:ins>
            <w:bookmarkStart w:id="46" w:name="_GoBack"/>
            <w:bookmarkEnd w:id="46"/>
          </w:p>
          <w:p w14:paraId="6726CA03" w14:textId="77777777" w:rsidR="00FA7800" w:rsidRDefault="00FA7800" w:rsidP="00FA7800">
            <w:pPr>
              <w:pStyle w:val="ListParagraph"/>
              <w:ind w:firstLine="440"/>
              <w:rPr>
                <w:ins w:id="47" w:author="Nicole Millinship" w:date="2019-10-11T14:55:00Z"/>
              </w:rPr>
              <w:pPrChange w:id="48" w:author="Nicole Millinship" w:date="2019-10-11T14:55:00Z">
                <w:pPr>
                  <w:pStyle w:val="ListParagraph"/>
                  <w:numPr>
                    <w:numId w:val="2"/>
                  </w:numPr>
                  <w:ind w:left="840" w:firstLineChars="0" w:hanging="420"/>
                </w:pPr>
              </w:pPrChange>
            </w:pPr>
          </w:p>
          <w:p w14:paraId="775A882B" w14:textId="73D650DB" w:rsidR="00FA7800" w:rsidRDefault="00FA7800" w:rsidP="0050067E">
            <w:pPr>
              <w:pStyle w:val="ListParagraph"/>
              <w:numPr>
                <w:ilvl w:val="0"/>
                <w:numId w:val="2"/>
              </w:numPr>
              <w:ind w:firstLineChars="0"/>
            </w:pPr>
            <w:ins w:id="49" w:author="Nicole Millinship" w:date="2019-10-11T14:56:00Z">
              <w:r>
                <w:t>(write about what we found out researching other rostering software)</w:t>
              </w:r>
            </w:ins>
          </w:p>
          <w:p w14:paraId="248FE1D5" w14:textId="77777777" w:rsidR="00E36188" w:rsidRPr="003A2F2E" w:rsidRDefault="00E36188"/>
          <w:p w14:paraId="031CFF07" w14:textId="77777777" w:rsidR="001E3597" w:rsidRDefault="001E3597">
            <w:r>
              <w:t>(Max 500 words)</w:t>
            </w:r>
          </w:p>
        </w:tc>
      </w:tr>
      <w:tr w:rsidR="00663DAC" w14:paraId="10D02D5D" w14:textId="77777777" w:rsidTr="006F0904">
        <w:tc>
          <w:tcPr>
            <w:tcW w:w="4511" w:type="dxa"/>
            <w:gridSpan w:val="2"/>
          </w:tcPr>
          <w:p w14:paraId="12B65DF6" w14:textId="77777777" w:rsidR="00663DAC" w:rsidRPr="00663DAC" w:rsidRDefault="001E3597" w:rsidP="00663DAC">
            <w:pPr>
              <w:rPr>
                <w:b/>
              </w:rPr>
            </w:pPr>
            <w:r>
              <w:rPr>
                <w:b/>
              </w:rPr>
              <w:lastRenderedPageBreak/>
              <w:t>Date of Submission of EoI</w:t>
            </w:r>
          </w:p>
        </w:tc>
        <w:tc>
          <w:tcPr>
            <w:tcW w:w="4505" w:type="dxa"/>
          </w:tcPr>
          <w:p w14:paraId="793F69F1" w14:textId="1D7D1AD9" w:rsidR="00663DAC" w:rsidRDefault="00415D64">
            <w:del w:id="50" w:author="Nicole Millinship" w:date="2019-10-11T13:56:00Z">
              <w:r w:rsidDel="005E55C6">
                <w:delText>17</w:delText>
              </w:r>
              <w:r w:rsidR="00E51DC9" w:rsidDel="005E55C6">
                <w:delText xml:space="preserve"> October 2016</w:delText>
              </w:r>
            </w:del>
          </w:p>
        </w:tc>
      </w:tr>
      <w:tr w:rsidR="00663DAC" w14:paraId="3900146D" w14:textId="77777777" w:rsidTr="006F0904">
        <w:tc>
          <w:tcPr>
            <w:tcW w:w="4511" w:type="dxa"/>
            <w:gridSpan w:val="2"/>
          </w:tcPr>
          <w:p w14:paraId="1D690CBF" w14:textId="77777777" w:rsidR="00663DAC" w:rsidRPr="00663DAC" w:rsidRDefault="00663DAC" w:rsidP="00663DAC">
            <w:pPr>
              <w:rPr>
                <w:b/>
              </w:rPr>
            </w:pPr>
            <w:r>
              <w:rPr>
                <w:b/>
              </w:rPr>
              <w:t>Date of Pitch</w:t>
            </w:r>
          </w:p>
        </w:tc>
        <w:tc>
          <w:tcPr>
            <w:tcW w:w="4505" w:type="dxa"/>
          </w:tcPr>
          <w:p w14:paraId="621ACB8F" w14:textId="1EF8B40E" w:rsidR="00663DAC" w:rsidRDefault="00415D64">
            <w:del w:id="51" w:author="Nicole Millinship" w:date="2019-10-11T13:56:00Z">
              <w:r w:rsidDel="005E55C6">
                <w:delText>28</w:delText>
              </w:r>
              <w:r w:rsidR="00E51DC9" w:rsidDel="005E55C6">
                <w:delText xml:space="preserve"> October 2016</w:delText>
              </w:r>
            </w:del>
          </w:p>
        </w:tc>
      </w:tr>
      <w:tr w:rsidR="00663DAC" w14:paraId="613A3272" w14:textId="77777777" w:rsidTr="006F0904">
        <w:tc>
          <w:tcPr>
            <w:tcW w:w="4511" w:type="dxa"/>
            <w:gridSpan w:val="2"/>
          </w:tcPr>
          <w:p w14:paraId="531C6D84" w14:textId="77777777" w:rsidR="00663DAC" w:rsidRDefault="00663DAC" w:rsidP="00663DAC">
            <w:pPr>
              <w:rPr>
                <w:b/>
              </w:rPr>
            </w:pPr>
            <w:r>
              <w:rPr>
                <w:b/>
              </w:rPr>
              <w:t>Notification of award</w:t>
            </w:r>
          </w:p>
        </w:tc>
        <w:tc>
          <w:tcPr>
            <w:tcW w:w="4505" w:type="dxa"/>
          </w:tcPr>
          <w:p w14:paraId="04A24B94" w14:textId="60F5DC4E" w:rsidR="00663DAC" w:rsidRDefault="00415D64" w:rsidP="00415D64">
            <w:del w:id="52" w:author="Nicole Millinship" w:date="2019-10-11T13:56:00Z">
              <w:r w:rsidDel="005E55C6">
                <w:delText xml:space="preserve">1 November </w:delText>
              </w:r>
              <w:r w:rsidR="001E3597" w:rsidDel="005E55C6">
                <w:delText>2016</w:delText>
              </w:r>
            </w:del>
          </w:p>
        </w:tc>
      </w:tr>
    </w:tbl>
    <w:p w14:paraId="10AE3CC6" w14:textId="77777777" w:rsidR="009D141B" w:rsidRDefault="009D141B"/>
    <w:p w14:paraId="075E26FD" w14:textId="77777777" w:rsidR="00E205B4" w:rsidRPr="001E3597" w:rsidRDefault="001E3597">
      <w:pPr>
        <w:rPr>
          <w:b/>
        </w:rPr>
      </w:pPr>
      <w:r>
        <w:rPr>
          <w:b/>
        </w:rPr>
        <w:t xml:space="preserve">Please make sure to attach </w:t>
      </w:r>
      <w:proofErr w:type="gramStart"/>
      <w:r>
        <w:rPr>
          <w:b/>
        </w:rPr>
        <w:t>one page</w:t>
      </w:r>
      <w:proofErr w:type="gramEnd"/>
      <w:r>
        <w:rPr>
          <w:b/>
        </w:rPr>
        <w:t xml:space="preserve"> CVs for each member of the group. </w:t>
      </w:r>
    </w:p>
    <w:sectPr w:rsidR="00E205B4" w:rsidRPr="001E3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9E09" w14:textId="77777777" w:rsidR="00653B7D" w:rsidRDefault="00653B7D" w:rsidP="006F129C">
      <w:r>
        <w:separator/>
      </w:r>
    </w:p>
  </w:endnote>
  <w:endnote w:type="continuationSeparator" w:id="0">
    <w:p w14:paraId="4F408B39" w14:textId="77777777" w:rsidR="00653B7D" w:rsidRDefault="00653B7D" w:rsidP="006F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C77C8" w14:textId="77777777" w:rsidR="00653B7D" w:rsidRDefault="00653B7D" w:rsidP="006F129C">
      <w:r>
        <w:separator/>
      </w:r>
    </w:p>
  </w:footnote>
  <w:footnote w:type="continuationSeparator" w:id="0">
    <w:p w14:paraId="25B98FC3" w14:textId="77777777" w:rsidR="00653B7D" w:rsidRDefault="00653B7D" w:rsidP="006F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246"/>
    <w:multiLevelType w:val="hybridMultilevel"/>
    <w:tmpl w:val="DDA6D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BB630D"/>
    <w:multiLevelType w:val="hybridMultilevel"/>
    <w:tmpl w:val="7C1A6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illinship">
    <w15:presenceInfo w15:providerId="AD" w15:userId="S-1-5-21-1664130791-3153540899-3044996548-603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031C70"/>
    <w:rsid w:val="00066410"/>
    <w:rsid w:val="00081649"/>
    <w:rsid w:val="000840C8"/>
    <w:rsid w:val="000A4400"/>
    <w:rsid w:val="000B4EB5"/>
    <w:rsid w:val="000D3882"/>
    <w:rsid w:val="000E207D"/>
    <w:rsid w:val="000E5389"/>
    <w:rsid w:val="00105432"/>
    <w:rsid w:val="00110D14"/>
    <w:rsid w:val="00122E2C"/>
    <w:rsid w:val="001265BC"/>
    <w:rsid w:val="00162EE1"/>
    <w:rsid w:val="0016394B"/>
    <w:rsid w:val="001711B0"/>
    <w:rsid w:val="001A1E69"/>
    <w:rsid w:val="001C589E"/>
    <w:rsid w:val="001D2F33"/>
    <w:rsid w:val="001D6551"/>
    <w:rsid w:val="001D6E73"/>
    <w:rsid w:val="001E3597"/>
    <w:rsid w:val="001E432F"/>
    <w:rsid w:val="001E56FF"/>
    <w:rsid w:val="001F71B6"/>
    <w:rsid w:val="0020195D"/>
    <w:rsid w:val="0020263D"/>
    <w:rsid w:val="002452CF"/>
    <w:rsid w:val="00254CC0"/>
    <w:rsid w:val="0025558B"/>
    <w:rsid w:val="00266552"/>
    <w:rsid w:val="002B3256"/>
    <w:rsid w:val="002C1A64"/>
    <w:rsid w:val="002D0C59"/>
    <w:rsid w:val="002D1038"/>
    <w:rsid w:val="002F5062"/>
    <w:rsid w:val="003172C1"/>
    <w:rsid w:val="003611C8"/>
    <w:rsid w:val="00366F51"/>
    <w:rsid w:val="00377913"/>
    <w:rsid w:val="00385451"/>
    <w:rsid w:val="003976B3"/>
    <w:rsid w:val="003A2F2E"/>
    <w:rsid w:val="003B0D7C"/>
    <w:rsid w:val="003B2924"/>
    <w:rsid w:val="003B3631"/>
    <w:rsid w:val="003D3395"/>
    <w:rsid w:val="003D5B1B"/>
    <w:rsid w:val="003D659B"/>
    <w:rsid w:val="003E22CD"/>
    <w:rsid w:val="003F2820"/>
    <w:rsid w:val="00400A57"/>
    <w:rsid w:val="00415D64"/>
    <w:rsid w:val="004215A0"/>
    <w:rsid w:val="00455CE6"/>
    <w:rsid w:val="0046105C"/>
    <w:rsid w:val="004645C5"/>
    <w:rsid w:val="0047400F"/>
    <w:rsid w:val="00483198"/>
    <w:rsid w:val="00484463"/>
    <w:rsid w:val="004929B1"/>
    <w:rsid w:val="004943E4"/>
    <w:rsid w:val="004A1533"/>
    <w:rsid w:val="004A7589"/>
    <w:rsid w:val="004B130A"/>
    <w:rsid w:val="004D08A3"/>
    <w:rsid w:val="004D1C8E"/>
    <w:rsid w:val="004E5BCD"/>
    <w:rsid w:val="004F3487"/>
    <w:rsid w:val="0050067E"/>
    <w:rsid w:val="00511101"/>
    <w:rsid w:val="00532E7D"/>
    <w:rsid w:val="00535EF8"/>
    <w:rsid w:val="00541F8D"/>
    <w:rsid w:val="00554B1A"/>
    <w:rsid w:val="005574E0"/>
    <w:rsid w:val="00561DE8"/>
    <w:rsid w:val="00563C0F"/>
    <w:rsid w:val="00565A74"/>
    <w:rsid w:val="00570D0B"/>
    <w:rsid w:val="00584BD1"/>
    <w:rsid w:val="005931C2"/>
    <w:rsid w:val="005A08B6"/>
    <w:rsid w:val="005B3BB7"/>
    <w:rsid w:val="005D0A7D"/>
    <w:rsid w:val="005D1A5A"/>
    <w:rsid w:val="005D438E"/>
    <w:rsid w:val="005E55C6"/>
    <w:rsid w:val="0060250B"/>
    <w:rsid w:val="006033F2"/>
    <w:rsid w:val="00632343"/>
    <w:rsid w:val="00653B7D"/>
    <w:rsid w:val="00663DAC"/>
    <w:rsid w:val="0067135A"/>
    <w:rsid w:val="006814E5"/>
    <w:rsid w:val="006859FE"/>
    <w:rsid w:val="00693DBE"/>
    <w:rsid w:val="00695D3E"/>
    <w:rsid w:val="006A2871"/>
    <w:rsid w:val="006B5599"/>
    <w:rsid w:val="006C18EC"/>
    <w:rsid w:val="006D515D"/>
    <w:rsid w:val="006E53EA"/>
    <w:rsid w:val="006F0904"/>
    <w:rsid w:val="006F129C"/>
    <w:rsid w:val="007010CF"/>
    <w:rsid w:val="0072154F"/>
    <w:rsid w:val="0072314D"/>
    <w:rsid w:val="00735891"/>
    <w:rsid w:val="007573CF"/>
    <w:rsid w:val="00770BDD"/>
    <w:rsid w:val="007730B0"/>
    <w:rsid w:val="00796A83"/>
    <w:rsid w:val="007C5756"/>
    <w:rsid w:val="007D6734"/>
    <w:rsid w:val="0081253D"/>
    <w:rsid w:val="0081582A"/>
    <w:rsid w:val="00815DD8"/>
    <w:rsid w:val="008226E1"/>
    <w:rsid w:val="0082394F"/>
    <w:rsid w:val="00826738"/>
    <w:rsid w:val="0085323B"/>
    <w:rsid w:val="00860E7B"/>
    <w:rsid w:val="008B6113"/>
    <w:rsid w:val="00901235"/>
    <w:rsid w:val="00960F40"/>
    <w:rsid w:val="0098140A"/>
    <w:rsid w:val="00982D74"/>
    <w:rsid w:val="009938E8"/>
    <w:rsid w:val="009A347B"/>
    <w:rsid w:val="009A35AD"/>
    <w:rsid w:val="009A3BE8"/>
    <w:rsid w:val="009A77F9"/>
    <w:rsid w:val="009B3CB8"/>
    <w:rsid w:val="009D103C"/>
    <w:rsid w:val="009D141B"/>
    <w:rsid w:val="009E216E"/>
    <w:rsid w:val="009E5C13"/>
    <w:rsid w:val="009F367D"/>
    <w:rsid w:val="00A078B2"/>
    <w:rsid w:val="00A42ADF"/>
    <w:rsid w:val="00A45E7D"/>
    <w:rsid w:val="00A76205"/>
    <w:rsid w:val="00AD4903"/>
    <w:rsid w:val="00AE0E42"/>
    <w:rsid w:val="00AE1153"/>
    <w:rsid w:val="00AE6D3B"/>
    <w:rsid w:val="00B04EEB"/>
    <w:rsid w:val="00B1278C"/>
    <w:rsid w:val="00B42231"/>
    <w:rsid w:val="00B5338F"/>
    <w:rsid w:val="00B8791B"/>
    <w:rsid w:val="00BC1FC6"/>
    <w:rsid w:val="00BE321C"/>
    <w:rsid w:val="00C02D34"/>
    <w:rsid w:val="00C06F58"/>
    <w:rsid w:val="00C07E11"/>
    <w:rsid w:val="00C24C34"/>
    <w:rsid w:val="00C34B46"/>
    <w:rsid w:val="00C81476"/>
    <w:rsid w:val="00C8227C"/>
    <w:rsid w:val="00C97D86"/>
    <w:rsid w:val="00CA34B0"/>
    <w:rsid w:val="00CB2510"/>
    <w:rsid w:val="00CC1F87"/>
    <w:rsid w:val="00CC42FD"/>
    <w:rsid w:val="00CF1D9A"/>
    <w:rsid w:val="00CF5800"/>
    <w:rsid w:val="00D24526"/>
    <w:rsid w:val="00D247E0"/>
    <w:rsid w:val="00D32FB3"/>
    <w:rsid w:val="00D37711"/>
    <w:rsid w:val="00D600B9"/>
    <w:rsid w:val="00D65D52"/>
    <w:rsid w:val="00D6775A"/>
    <w:rsid w:val="00D840F5"/>
    <w:rsid w:val="00D868E2"/>
    <w:rsid w:val="00D91500"/>
    <w:rsid w:val="00DD7E88"/>
    <w:rsid w:val="00DE5C1D"/>
    <w:rsid w:val="00DF14B6"/>
    <w:rsid w:val="00DF37A3"/>
    <w:rsid w:val="00E171A6"/>
    <w:rsid w:val="00E205B4"/>
    <w:rsid w:val="00E36188"/>
    <w:rsid w:val="00E50244"/>
    <w:rsid w:val="00E51DC9"/>
    <w:rsid w:val="00E607D1"/>
    <w:rsid w:val="00E62A60"/>
    <w:rsid w:val="00E72AB9"/>
    <w:rsid w:val="00E84BB5"/>
    <w:rsid w:val="00E9395D"/>
    <w:rsid w:val="00EA2F9F"/>
    <w:rsid w:val="00EA4943"/>
    <w:rsid w:val="00EB60D7"/>
    <w:rsid w:val="00EC3199"/>
    <w:rsid w:val="00ED14DD"/>
    <w:rsid w:val="00ED2F49"/>
    <w:rsid w:val="00ED4CF3"/>
    <w:rsid w:val="00EE1213"/>
    <w:rsid w:val="00EE6380"/>
    <w:rsid w:val="00EE71FF"/>
    <w:rsid w:val="00F27F43"/>
    <w:rsid w:val="00F32136"/>
    <w:rsid w:val="00F33B80"/>
    <w:rsid w:val="00F3794B"/>
    <w:rsid w:val="00F37A3B"/>
    <w:rsid w:val="00F47A43"/>
    <w:rsid w:val="00F61DCD"/>
    <w:rsid w:val="00F77E99"/>
    <w:rsid w:val="00F811D9"/>
    <w:rsid w:val="00FA400A"/>
    <w:rsid w:val="00FA7800"/>
    <w:rsid w:val="00FA7E82"/>
    <w:rsid w:val="00FB5283"/>
    <w:rsid w:val="00FE4D95"/>
    <w:rsid w:val="00FF03AC"/>
    <w:rsid w:val="00FF6A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523DD"/>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Header">
    <w:name w:val="header"/>
    <w:basedOn w:val="Normal"/>
    <w:link w:val="HeaderChar"/>
    <w:uiPriority w:val="99"/>
    <w:unhideWhenUsed/>
    <w:rsid w:val="006F129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F129C"/>
    <w:rPr>
      <w:rFonts w:ascii="Verdana" w:hAnsi="Verdana" w:cs="Times New Roman"/>
      <w:sz w:val="18"/>
      <w:szCs w:val="18"/>
    </w:rPr>
  </w:style>
  <w:style w:type="paragraph" w:styleId="Footer">
    <w:name w:val="footer"/>
    <w:basedOn w:val="Normal"/>
    <w:link w:val="FooterChar"/>
    <w:uiPriority w:val="99"/>
    <w:unhideWhenUsed/>
    <w:rsid w:val="006F129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F129C"/>
    <w:rPr>
      <w:rFonts w:ascii="Verdana" w:hAnsi="Verdana" w:cs="Times New Roman"/>
      <w:sz w:val="18"/>
      <w:szCs w:val="18"/>
    </w:rPr>
  </w:style>
  <w:style w:type="paragraph" w:styleId="ListParagraph">
    <w:name w:val="List Paragraph"/>
    <w:basedOn w:val="Normal"/>
    <w:uiPriority w:val="34"/>
    <w:qFormat/>
    <w:rsid w:val="003D5B1B"/>
    <w:pPr>
      <w:ind w:firstLineChars="200" w:firstLine="420"/>
    </w:pPr>
  </w:style>
  <w:style w:type="paragraph" w:styleId="BalloonText">
    <w:name w:val="Balloon Text"/>
    <w:basedOn w:val="Normal"/>
    <w:link w:val="BalloonTextChar"/>
    <w:uiPriority w:val="99"/>
    <w:semiHidden/>
    <w:unhideWhenUsed/>
    <w:rsid w:val="00EB60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5976">
      <w:bodyDiv w:val="1"/>
      <w:marLeft w:val="0"/>
      <w:marRight w:val="0"/>
      <w:marTop w:val="0"/>
      <w:marBottom w:val="0"/>
      <w:divBdr>
        <w:top w:val="none" w:sz="0" w:space="0" w:color="auto"/>
        <w:left w:val="none" w:sz="0" w:space="0" w:color="auto"/>
        <w:bottom w:val="none" w:sz="0" w:space="0" w:color="auto"/>
        <w:right w:val="none" w:sz="0" w:space="0" w:color="auto"/>
      </w:divBdr>
    </w:div>
    <w:div w:id="1187712116">
      <w:bodyDiv w:val="1"/>
      <w:marLeft w:val="0"/>
      <w:marRight w:val="0"/>
      <w:marTop w:val="0"/>
      <w:marBottom w:val="0"/>
      <w:divBdr>
        <w:top w:val="none" w:sz="0" w:space="0" w:color="auto"/>
        <w:left w:val="none" w:sz="0" w:space="0" w:color="auto"/>
        <w:bottom w:val="none" w:sz="0" w:space="0" w:color="auto"/>
        <w:right w:val="none" w:sz="0" w:space="0" w:color="auto"/>
      </w:divBdr>
      <w:divsChild>
        <w:div w:id="841166730">
          <w:marLeft w:val="0"/>
          <w:marRight w:val="0"/>
          <w:marTop w:val="0"/>
          <w:marBottom w:val="0"/>
          <w:divBdr>
            <w:top w:val="none" w:sz="0" w:space="0" w:color="auto"/>
            <w:left w:val="none" w:sz="0" w:space="0" w:color="auto"/>
            <w:bottom w:val="none" w:sz="0" w:space="0" w:color="auto"/>
            <w:right w:val="none" w:sz="0" w:space="0" w:color="auto"/>
          </w:divBdr>
          <w:divsChild>
            <w:div w:id="4453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3.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Nicole Millinship</cp:lastModifiedBy>
  <cp:revision>566</cp:revision>
  <dcterms:created xsi:type="dcterms:W3CDTF">2019-10-06T11:45:00Z</dcterms:created>
  <dcterms:modified xsi:type="dcterms:W3CDTF">2019-10-11T13:57:00Z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