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075"/>
        <w:gridCol w:w="436"/>
        <w:gridCol w:w="4505"/>
      </w:tblGrid>
      <w:tr w:rsidR="0072154F" w14:paraId="68E78236" w14:textId="77777777" w:rsidTr="001E3597">
        <w:tc>
          <w:tcPr>
            <w:tcW w:w="9016" w:type="dxa"/>
            <w:gridSpan w:val="3"/>
          </w:tcPr>
          <w:p w14:paraId="6BC1124A" w14:textId="77777777" w:rsidR="0072154F" w:rsidRPr="0072154F" w:rsidRDefault="00C97D86">
            <w:pPr>
              <w:rPr>
                <w:sz w:val="32"/>
              </w:rPr>
            </w:pPr>
            <w:r>
              <w:rPr>
                <w:b/>
                <w:sz w:val="32"/>
              </w:rPr>
              <w:t>Expression</w:t>
            </w:r>
            <w:r w:rsidR="0072154F" w:rsidRPr="0072154F">
              <w:rPr>
                <w:b/>
                <w:sz w:val="32"/>
              </w:rPr>
              <w:t xml:space="preserve"> of Interest</w:t>
            </w:r>
          </w:p>
        </w:tc>
      </w:tr>
      <w:tr w:rsidR="0072154F" w14:paraId="4523E761" w14:textId="77777777" w:rsidTr="006F0904">
        <w:tc>
          <w:tcPr>
            <w:tcW w:w="4075" w:type="dxa"/>
          </w:tcPr>
          <w:p w14:paraId="147B5006" w14:textId="77777777" w:rsidR="0072154F" w:rsidRPr="0072154F" w:rsidRDefault="0072154F" w:rsidP="0072154F">
            <w:pPr>
              <w:rPr>
                <w:b/>
              </w:rPr>
            </w:pPr>
            <w:r w:rsidRPr="0072154F">
              <w:rPr>
                <w:b/>
              </w:rPr>
              <w:t>Project Title</w:t>
            </w:r>
          </w:p>
        </w:tc>
        <w:tc>
          <w:tcPr>
            <w:tcW w:w="4941" w:type="dxa"/>
            <w:gridSpan w:val="2"/>
          </w:tcPr>
          <w:p w14:paraId="59B9BA10" w14:textId="40D54D96" w:rsidR="0072154F" w:rsidRDefault="001A0051" w:rsidP="0072154F">
            <w:proofErr w:type="spellStart"/>
            <w:r w:rsidRPr="001A0051">
              <w:t>Galaxian</w:t>
            </w:r>
            <w:proofErr w:type="spellEnd"/>
            <w:r w:rsidRPr="001A0051">
              <w:t xml:space="preserve"> 2019</w:t>
            </w:r>
          </w:p>
        </w:tc>
      </w:tr>
      <w:tr w:rsidR="006F0904" w14:paraId="08C2A6AB" w14:textId="77777777" w:rsidTr="006F0904">
        <w:tc>
          <w:tcPr>
            <w:tcW w:w="4075" w:type="dxa"/>
          </w:tcPr>
          <w:p w14:paraId="0D705FD7" w14:textId="77777777" w:rsidR="006F0904" w:rsidRDefault="006F0904">
            <w:r>
              <w:rPr>
                <w:b/>
              </w:rPr>
              <w:t>Organisation or Supervisor</w:t>
            </w:r>
            <w:r w:rsidRPr="0072154F">
              <w:rPr>
                <w:b/>
              </w:rPr>
              <w:t xml:space="preserve"> </w:t>
            </w:r>
          </w:p>
        </w:tc>
        <w:tc>
          <w:tcPr>
            <w:tcW w:w="4941" w:type="dxa"/>
            <w:gridSpan w:val="2"/>
          </w:tcPr>
          <w:p w14:paraId="2B19684A" w14:textId="2BC13294" w:rsidR="006F0904" w:rsidRDefault="001A0051" w:rsidP="006F0904">
            <w:r w:rsidRPr="001A0051">
              <w:t>UoN</w:t>
            </w:r>
          </w:p>
        </w:tc>
      </w:tr>
      <w:tr w:rsidR="006F0904" w14:paraId="73EEDE58" w14:textId="77777777" w:rsidTr="006F0904">
        <w:tc>
          <w:tcPr>
            <w:tcW w:w="4075" w:type="dxa"/>
          </w:tcPr>
          <w:p w14:paraId="2E80A20C" w14:textId="77777777" w:rsidR="006F0904" w:rsidRPr="00AE6D3B" w:rsidRDefault="00C97D86">
            <w:pPr>
              <w:rPr>
                <w:b/>
              </w:rPr>
            </w:pPr>
            <w:r>
              <w:rPr>
                <w:b/>
              </w:rPr>
              <w:t xml:space="preserve">Contact person </w:t>
            </w:r>
          </w:p>
        </w:tc>
        <w:tc>
          <w:tcPr>
            <w:tcW w:w="4941" w:type="dxa"/>
            <w:gridSpan w:val="2"/>
          </w:tcPr>
          <w:p w14:paraId="17D57B7B" w14:textId="783E1369" w:rsidR="006F0904" w:rsidRDefault="001A0051" w:rsidP="006F0904">
            <w:r w:rsidRPr="001A0051">
              <w:t>Graham Hutton</w:t>
            </w:r>
          </w:p>
        </w:tc>
      </w:tr>
      <w:tr w:rsidR="006F0904" w14:paraId="42873CD4" w14:textId="77777777" w:rsidTr="006F0904">
        <w:tc>
          <w:tcPr>
            <w:tcW w:w="4075" w:type="dxa"/>
          </w:tcPr>
          <w:p w14:paraId="2DD4CCCE" w14:textId="77777777" w:rsidR="006F0904" w:rsidRPr="00AE6D3B" w:rsidRDefault="006F0904">
            <w:pPr>
              <w:rPr>
                <w:b/>
              </w:rPr>
            </w:pPr>
            <w:r w:rsidRPr="00AE6D3B">
              <w:rPr>
                <w:b/>
              </w:rPr>
              <w:t>Contact email</w:t>
            </w:r>
          </w:p>
        </w:tc>
        <w:tc>
          <w:tcPr>
            <w:tcW w:w="4941" w:type="dxa"/>
            <w:gridSpan w:val="2"/>
          </w:tcPr>
          <w:p w14:paraId="57C1D7F8" w14:textId="6DB079A6" w:rsidR="006F0904" w:rsidRDefault="00E071CC" w:rsidP="006F0904">
            <w:r w:rsidRPr="00E071CC">
              <w:t>Graham.Hutton@</w:t>
            </w:r>
            <w:r w:rsidR="00352EA4">
              <w:rPr>
                <w:rFonts w:hint="eastAsia"/>
                <w:lang w:eastAsia="zh-CN"/>
              </w:rPr>
              <w:t>n</w:t>
            </w:r>
            <w:r w:rsidRPr="00E071CC">
              <w:t>ottingham.ac.uk</w:t>
            </w:r>
          </w:p>
        </w:tc>
      </w:tr>
      <w:tr w:rsidR="00C97D86" w14:paraId="72D253E6" w14:textId="77777777" w:rsidTr="00330F83">
        <w:tc>
          <w:tcPr>
            <w:tcW w:w="9016" w:type="dxa"/>
            <w:gridSpan w:val="3"/>
          </w:tcPr>
          <w:p w14:paraId="593574E5" w14:textId="77777777" w:rsidR="00C97D86" w:rsidRDefault="00C97D86" w:rsidP="00C97D86">
            <w:pPr>
              <w:jc w:val="center"/>
            </w:pPr>
            <w:r>
              <w:rPr>
                <w:b/>
              </w:rPr>
              <w:t>Team Members</w:t>
            </w:r>
          </w:p>
        </w:tc>
      </w:tr>
      <w:tr w:rsidR="0072154F" w14:paraId="3C0243CF" w14:textId="77777777" w:rsidTr="006F0904">
        <w:tc>
          <w:tcPr>
            <w:tcW w:w="4075" w:type="dxa"/>
          </w:tcPr>
          <w:p w14:paraId="09E98F2D" w14:textId="77777777" w:rsidR="0072154F" w:rsidRPr="0072154F" w:rsidRDefault="001E3597">
            <w:pPr>
              <w:rPr>
                <w:b/>
              </w:rPr>
            </w:pPr>
            <w:r>
              <w:rPr>
                <w:b/>
              </w:rPr>
              <w:t>Name</w:t>
            </w:r>
          </w:p>
        </w:tc>
        <w:tc>
          <w:tcPr>
            <w:tcW w:w="4941" w:type="dxa"/>
            <w:gridSpan w:val="2"/>
          </w:tcPr>
          <w:p w14:paraId="6026651F" w14:textId="77777777" w:rsidR="0072154F" w:rsidRPr="001E3597" w:rsidRDefault="001E3597">
            <w:pPr>
              <w:rPr>
                <w:b/>
              </w:rPr>
            </w:pPr>
            <w:r>
              <w:rPr>
                <w:b/>
              </w:rPr>
              <w:t>Email Address</w:t>
            </w:r>
          </w:p>
        </w:tc>
      </w:tr>
      <w:tr w:rsidR="001E3597" w14:paraId="78A0E16F" w14:textId="77777777" w:rsidTr="006F0904">
        <w:tc>
          <w:tcPr>
            <w:tcW w:w="4075" w:type="dxa"/>
          </w:tcPr>
          <w:p w14:paraId="3DF0251B" w14:textId="1691F5BC" w:rsidR="001E3597" w:rsidRPr="00F46B6C" w:rsidRDefault="00F46B6C">
            <w:pPr>
              <w:rPr>
                <w:bCs/>
              </w:rPr>
            </w:pPr>
            <w:r w:rsidRPr="00F46B6C">
              <w:rPr>
                <w:bCs/>
              </w:rPr>
              <w:t>Kejia Wu</w:t>
            </w:r>
          </w:p>
        </w:tc>
        <w:tc>
          <w:tcPr>
            <w:tcW w:w="4941" w:type="dxa"/>
            <w:gridSpan w:val="2"/>
          </w:tcPr>
          <w:p w14:paraId="40CC4C88" w14:textId="74EFDDDD" w:rsidR="001E3597" w:rsidRPr="00F46B6C" w:rsidRDefault="003616AA">
            <w:pPr>
              <w:rPr>
                <w:bCs/>
              </w:rPr>
            </w:pPr>
            <w:r>
              <w:rPr>
                <w:bCs/>
              </w:rPr>
              <w:t>s</w:t>
            </w:r>
            <w:r w:rsidR="00F46B6C">
              <w:rPr>
                <w:bCs/>
              </w:rPr>
              <w:t>cykw1@</w:t>
            </w:r>
            <w:r w:rsidR="000C5358">
              <w:rPr>
                <w:bCs/>
              </w:rPr>
              <w:t>n</w:t>
            </w:r>
            <w:r w:rsidR="00F46B6C">
              <w:rPr>
                <w:bCs/>
              </w:rPr>
              <w:t>ottingham.ac.uk</w:t>
            </w:r>
          </w:p>
        </w:tc>
      </w:tr>
      <w:tr w:rsidR="001E3597" w14:paraId="76F80325" w14:textId="77777777" w:rsidTr="006F0904">
        <w:tc>
          <w:tcPr>
            <w:tcW w:w="4075" w:type="dxa"/>
          </w:tcPr>
          <w:p w14:paraId="4EF54BF8" w14:textId="3E06A5EE" w:rsidR="001E3597" w:rsidRPr="00F46B6C" w:rsidRDefault="00F46B6C">
            <w:pPr>
              <w:rPr>
                <w:bCs/>
              </w:rPr>
            </w:pPr>
            <w:r w:rsidRPr="00F46B6C">
              <w:rPr>
                <w:bCs/>
              </w:rPr>
              <w:t>Liam Orrill</w:t>
            </w:r>
          </w:p>
        </w:tc>
        <w:tc>
          <w:tcPr>
            <w:tcW w:w="4941" w:type="dxa"/>
            <w:gridSpan w:val="2"/>
          </w:tcPr>
          <w:p w14:paraId="3370519F" w14:textId="3FFB9079" w:rsidR="001E3597" w:rsidRPr="00F46B6C" w:rsidRDefault="003616AA">
            <w:pPr>
              <w:rPr>
                <w:bCs/>
              </w:rPr>
            </w:pPr>
            <w:r w:rsidRPr="003616AA">
              <w:rPr>
                <w:bCs/>
              </w:rPr>
              <w:t>psylo</w:t>
            </w:r>
            <w:r>
              <w:rPr>
                <w:bCs/>
              </w:rPr>
              <w:t>@</w:t>
            </w:r>
            <w:r w:rsidR="000C5358">
              <w:rPr>
                <w:rFonts w:hint="eastAsia"/>
                <w:bCs/>
                <w:lang w:eastAsia="zh-CN"/>
              </w:rPr>
              <w:t>n</w:t>
            </w:r>
            <w:r>
              <w:rPr>
                <w:bCs/>
              </w:rPr>
              <w:t>ottingham.ac.uk</w:t>
            </w:r>
          </w:p>
        </w:tc>
      </w:tr>
      <w:tr w:rsidR="001E3597" w14:paraId="1A70E104" w14:textId="77777777" w:rsidTr="006F0904">
        <w:tc>
          <w:tcPr>
            <w:tcW w:w="4075" w:type="dxa"/>
          </w:tcPr>
          <w:p w14:paraId="239DA019" w14:textId="7D268447" w:rsidR="001E3597" w:rsidRPr="00F46B6C" w:rsidRDefault="00F46B6C">
            <w:pPr>
              <w:rPr>
                <w:bCs/>
              </w:rPr>
            </w:pPr>
            <w:r w:rsidRPr="00F46B6C">
              <w:rPr>
                <w:bCs/>
              </w:rPr>
              <w:t>Tajin Tasnuva</w:t>
            </w:r>
          </w:p>
        </w:tc>
        <w:tc>
          <w:tcPr>
            <w:tcW w:w="4941" w:type="dxa"/>
            <w:gridSpan w:val="2"/>
          </w:tcPr>
          <w:p w14:paraId="7113AA15" w14:textId="3D006BD8" w:rsidR="001E3597" w:rsidRPr="00F46B6C" w:rsidRDefault="003616AA">
            <w:pPr>
              <w:rPr>
                <w:bCs/>
              </w:rPr>
            </w:pPr>
            <w:r w:rsidRPr="003616AA">
              <w:rPr>
                <w:bCs/>
              </w:rPr>
              <w:t>psytt1</w:t>
            </w:r>
            <w:r>
              <w:rPr>
                <w:bCs/>
              </w:rPr>
              <w:t>@</w:t>
            </w:r>
            <w:r w:rsidR="002F3A86">
              <w:rPr>
                <w:bCs/>
              </w:rPr>
              <w:t>n</w:t>
            </w:r>
            <w:r>
              <w:rPr>
                <w:bCs/>
              </w:rPr>
              <w:t>ottingham.ac.uk</w:t>
            </w:r>
          </w:p>
        </w:tc>
      </w:tr>
      <w:tr w:rsidR="001E3597" w14:paraId="73EEA875" w14:textId="77777777" w:rsidTr="006F0904">
        <w:tc>
          <w:tcPr>
            <w:tcW w:w="4075" w:type="dxa"/>
          </w:tcPr>
          <w:p w14:paraId="777513D1" w14:textId="228F696F" w:rsidR="001E3597" w:rsidRPr="00F46B6C" w:rsidRDefault="00F46B6C">
            <w:pPr>
              <w:rPr>
                <w:bCs/>
              </w:rPr>
            </w:pPr>
            <w:r w:rsidRPr="00F46B6C">
              <w:rPr>
                <w:bCs/>
              </w:rPr>
              <w:t>Xuanhao Li</w:t>
            </w:r>
          </w:p>
        </w:tc>
        <w:tc>
          <w:tcPr>
            <w:tcW w:w="4941" w:type="dxa"/>
            <w:gridSpan w:val="2"/>
          </w:tcPr>
          <w:p w14:paraId="6186300F" w14:textId="00716396" w:rsidR="001E3597" w:rsidRPr="00F46B6C" w:rsidRDefault="003616AA">
            <w:pPr>
              <w:rPr>
                <w:bCs/>
              </w:rPr>
            </w:pPr>
            <w:r w:rsidRPr="003616AA">
              <w:rPr>
                <w:bCs/>
              </w:rPr>
              <w:t>scyxl3</w:t>
            </w:r>
            <w:r>
              <w:rPr>
                <w:bCs/>
              </w:rPr>
              <w:t>@</w:t>
            </w:r>
            <w:r w:rsidR="00724838">
              <w:rPr>
                <w:bCs/>
              </w:rPr>
              <w:t>n</w:t>
            </w:r>
            <w:r>
              <w:rPr>
                <w:bCs/>
              </w:rPr>
              <w:t>ottingham.ac.uk</w:t>
            </w:r>
          </w:p>
        </w:tc>
      </w:tr>
      <w:tr w:rsidR="001E3597" w14:paraId="711DCE23" w14:textId="77777777" w:rsidTr="006F0904">
        <w:tc>
          <w:tcPr>
            <w:tcW w:w="4075" w:type="dxa"/>
          </w:tcPr>
          <w:p w14:paraId="25C177C2" w14:textId="7CDE46F2" w:rsidR="001E3597" w:rsidRPr="00F46B6C" w:rsidRDefault="00F46B6C">
            <w:pPr>
              <w:rPr>
                <w:bCs/>
              </w:rPr>
            </w:pPr>
            <w:r w:rsidRPr="00F46B6C">
              <w:rPr>
                <w:bCs/>
              </w:rPr>
              <w:t>Nicole Millinship</w:t>
            </w:r>
          </w:p>
        </w:tc>
        <w:tc>
          <w:tcPr>
            <w:tcW w:w="4941" w:type="dxa"/>
            <w:gridSpan w:val="2"/>
          </w:tcPr>
          <w:p w14:paraId="0A1C0CA5" w14:textId="4A7D4AC4" w:rsidR="001E3597" w:rsidRPr="00F46B6C" w:rsidRDefault="003616AA">
            <w:pPr>
              <w:rPr>
                <w:bCs/>
              </w:rPr>
            </w:pPr>
            <w:r w:rsidRPr="003616AA">
              <w:rPr>
                <w:bCs/>
              </w:rPr>
              <w:t>psynm6</w:t>
            </w:r>
            <w:r>
              <w:rPr>
                <w:bCs/>
              </w:rPr>
              <w:t>@</w:t>
            </w:r>
            <w:r w:rsidR="00AF4A3D">
              <w:rPr>
                <w:bCs/>
              </w:rPr>
              <w:t>n</w:t>
            </w:r>
            <w:r>
              <w:rPr>
                <w:bCs/>
              </w:rPr>
              <w:t>ottingham.ac.uk</w:t>
            </w:r>
          </w:p>
        </w:tc>
      </w:tr>
      <w:tr w:rsidR="001E3597" w14:paraId="28195F56" w14:textId="77777777" w:rsidTr="006F0904">
        <w:tc>
          <w:tcPr>
            <w:tcW w:w="4075" w:type="dxa"/>
          </w:tcPr>
          <w:p w14:paraId="1F79F766" w14:textId="33F70323" w:rsidR="001E3597" w:rsidRPr="00F46B6C" w:rsidRDefault="00F46B6C">
            <w:pPr>
              <w:rPr>
                <w:bCs/>
              </w:rPr>
            </w:pPr>
            <w:r w:rsidRPr="00F46B6C">
              <w:rPr>
                <w:bCs/>
              </w:rPr>
              <w:t>Gurjyot Kaur</w:t>
            </w:r>
          </w:p>
        </w:tc>
        <w:tc>
          <w:tcPr>
            <w:tcW w:w="4941" w:type="dxa"/>
            <w:gridSpan w:val="2"/>
          </w:tcPr>
          <w:p w14:paraId="2514C013" w14:textId="713AF6E3" w:rsidR="001E3597" w:rsidRPr="00F46B6C" w:rsidRDefault="002A322B">
            <w:pPr>
              <w:rPr>
                <w:bCs/>
              </w:rPr>
            </w:pPr>
            <w:r>
              <w:rPr>
                <w:bCs/>
              </w:rPr>
              <w:t>p</w:t>
            </w:r>
            <w:r w:rsidR="00F46B6C" w:rsidRPr="00F46B6C">
              <w:rPr>
                <w:bCs/>
              </w:rPr>
              <w:t>sygk2</w:t>
            </w:r>
            <w:r w:rsidR="00F46B6C">
              <w:rPr>
                <w:bCs/>
              </w:rPr>
              <w:t>@</w:t>
            </w:r>
            <w:r w:rsidR="00AF4A3D">
              <w:rPr>
                <w:bCs/>
              </w:rPr>
              <w:t>n</w:t>
            </w:r>
            <w:r w:rsidR="00F46B6C">
              <w:rPr>
                <w:bCs/>
              </w:rPr>
              <w:t>ottingham.ac.uk</w:t>
            </w:r>
          </w:p>
        </w:tc>
      </w:tr>
      <w:tr w:rsidR="001E3597" w14:paraId="24B5C4F2" w14:textId="77777777" w:rsidTr="006F0904">
        <w:tc>
          <w:tcPr>
            <w:tcW w:w="4075" w:type="dxa"/>
          </w:tcPr>
          <w:p w14:paraId="706B3630" w14:textId="77777777" w:rsidR="001E3597" w:rsidRDefault="001E3597">
            <w:pPr>
              <w:rPr>
                <w:b/>
              </w:rPr>
            </w:pPr>
          </w:p>
        </w:tc>
        <w:tc>
          <w:tcPr>
            <w:tcW w:w="4941" w:type="dxa"/>
            <w:gridSpan w:val="2"/>
          </w:tcPr>
          <w:p w14:paraId="5C0AC85F" w14:textId="77777777" w:rsidR="001E3597" w:rsidRDefault="001E3597">
            <w:pPr>
              <w:rPr>
                <w:b/>
              </w:rPr>
            </w:pPr>
          </w:p>
        </w:tc>
      </w:tr>
      <w:tr w:rsidR="0072154F" w14:paraId="48D9D547" w14:textId="77777777" w:rsidTr="006F0904">
        <w:tc>
          <w:tcPr>
            <w:tcW w:w="4075" w:type="dxa"/>
          </w:tcPr>
          <w:p w14:paraId="6C5148FC" w14:textId="77777777" w:rsidR="0072154F" w:rsidRPr="0072154F" w:rsidRDefault="0072154F">
            <w:pPr>
              <w:rPr>
                <w:b/>
              </w:rPr>
            </w:pPr>
          </w:p>
        </w:tc>
        <w:tc>
          <w:tcPr>
            <w:tcW w:w="4941" w:type="dxa"/>
            <w:gridSpan w:val="2"/>
          </w:tcPr>
          <w:p w14:paraId="0569D9EC" w14:textId="77777777" w:rsidR="0072154F" w:rsidRDefault="0072154F"/>
        </w:tc>
      </w:tr>
      <w:tr w:rsidR="0072154F" w14:paraId="5E00AFFB" w14:textId="77777777" w:rsidTr="001E3597">
        <w:tc>
          <w:tcPr>
            <w:tcW w:w="9016" w:type="dxa"/>
            <w:gridSpan w:val="3"/>
          </w:tcPr>
          <w:p w14:paraId="67D7D484" w14:textId="77777777" w:rsidR="0072154F" w:rsidRPr="0072154F" w:rsidRDefault="001E3597" w:rsidP="001E3597">
            <w:pPr>
              <w:rPr>
                <w:b/>
              </w:rPr>
            </w:pPr>
            <w:r>
              <w:rPr>
                <w:b/>
              </w:rPr>
              <w:t>Description of Team Skills (You must provide clear evidence of to what extent the team has the Highly Desirable and where possible the Desirable Skills detailed on the Original Project form</w:t>
            </w:r>
            <w:r w:rsidR="00C97D86">
              <w:rPr>
                <w:b/>
              </w:rPr>
              <w:t>)</w:t>
            </w:r>
          </w:p>
        </w:tc>
      </w:tr>
      <w:tr w:rsidR="001E3597" w14:paraId="1EB32CD4" w14:textId="77777777" w:rsidTr="00263B3C">
        <w:trPr>
          <w:trHeight w:val="1377"/>
        </w:trPr>
        <w:tc>
          <w:tcPr>
            <w:tcW w:w="9016" w:type="dxa"/>
            <w:gridSpan w:val="3"/>
          </w:tcPr>
          <w:p w14:paraId="242E004D" w14:textId="77777777" w:rsidR="00523F7B" w:rsidRDefault="00523F7B" w:rsidP="00E57C4D">
            <w:pPr>
              <w:rPr>
                <w:b/>
                <w:bCs/>
                <w:sz w:val="24"/>
                <w:lang w:eastAsia="zh-CN"/>
              </w:rPr>
            </w:pPr>
          </w:p>
          <w:p w14:paraId="3E21EAC9" w14:textId="0E2B0A12" w:rsidR="000817F1" w:rsidRPr="00C43C07" w:rsidRDefault="0081784E" w:rsidP="00E57C4D">
            <w:pPr>
              <w:rPr>
                <w:b/>
                <w:bCs/>
                <w:sz w:val="24"/>
                <w:szCs w:val="28"/>
              </w:rPr>
            </w:pPr>
            <w:r>
              <w:rPr>
                <w:b/>
                <w:bCs/>
                <w:sz w:val="24"/>
                <w:szCs w:val="28"/>
                <w:lang w:eastAsia="zh-CN"/>
              </w:rPr>
              <w:t xml:space="preserve">Project </w:t>
            </w:r>
            <w:r w:rsidR="000817F1" w:rsidRPr="00C43C07">
              <w:rPr>
                <w:rFonts w:hint="eastAsia"/>
                <w:b/>
                <w:bCs/>
                <w:sz w:val="24"/>
                <w:szCs w:val="28"/>
                <w:lang w:eastAsia="zh-CN"/>
              </w:rPr>
              <w:t>Motivation</w:t>
            </w:r>
            <w:r w:rsidR="006A7FB9" w:rsidRPr="00C43C07">
              <w:rPr>
                <w:rFonts w:hint="eastAsia"/>
                <w:b/>
                <w:bCs/>
                <w:sz w:val="24"/>
                <w:szCs w:val="28"/>
                <w:lang w:eastAsia="zh-CN"/>
              </w:rPr>
              <w:t>:</w:t>
            </w:r>
          </w:p>
          <w:p w14:paraId="7F788C3C" w14:textId="77777777" w:rsidR="000817F1" w:rsidRDefault="000817F1" w:rsidP="00E57C4D"/>
          <w:p w14:paraId="28F25844" w14:textId="57B69FA9" w:rsidR="004955F9" w:rsidRDefault="00D83A57" w:rsidP="00E57C4D">
            <w:pPr>
              <w:rPr>
                <w:lang w:eastAsia="zh-CN"/>
              </w:rPr>
            </w:pPr>
            <w:r>
              <w:rPr>
                <w:rFonts w:hint="eastAsia"/>
                <w:lang w:eastAsia="zh-CN"/>
              </w:rPr>
              <w:t>O</w:t>
            </w:r>
            <w:r>
              <w:rPr>
                <w:lang w:eastAsia="zh-CN"/>
              </w:rPr>
              <w:t>ur team’s interest</w:t>
            </w:r>
            <w:r w:rsidR="00D10ECE">
              <w:rPr>
                <w:lang w:eastAsia="zh-CN"/>
              </w:rPr>
              <w:t xml:space="preserve"> towards this project</w:t>
            </w:r>
            <w:r>
              <w:rPr>
                <w:lang w:eastAsia="zh-CN"/>
              </w:rPr>
              <w:t xml:space="preserve"> has been inspired</w:t>
            </w:r>
            <w:r w:rsidR="00D10ECE">
              <w:rPr>
                <w:lang w:eastAsia="zh-CN"/>
              </w:rPr>
              <w:t xml:space="preserve"> by</w:t>
            </w:r>
            <w:r w:rsidR="000B2203">
              <w:rPr>
                <w:lang w:eastAsia="zh-CN"/>
              </w:rPr>
              <w:t xml:space="preserve"> </w:t>
            </w:r>
            <w:r w:rsidR="008C78CD">
              <w:rPr>
                <w:lang w:eastAsia="zh-CN"/>
              </w:rPr>
              <w:t>our</w:t>
            </w:r>
            <w:r w:rsidR="003F676B">
              <w:rPr>
                <w:lang w:eastAsia="zh-CN"/>
              </w:rPr>
              <w:t xml:space="preserve"> love of </w:t>
            </w:r>
            <w:r w:rsidR="0055385F">
              <w:rPr>
                <w:lang w:eastAsia="zh-CN"/>
              </w:rPr>
              <w:t xml:space="preserve">classic </w:t>
            </w:r>
            <w:r w:rsidR="003F676B">
              <w:rPr>
                <w:lang w:eastAsia="zh-CN"/>
              </w:rPr>
              <w:t>gaming</w:t>
            </w:r>
            <w:r w:rsidR="003F676B">
              <w:rPr>
                <w:rFonts w:hint="eastAsia"/>
                <w:lang w:eastAsia="zh-CN"/>
              </w:rPr>
              <w:t xml:space="preserve"> </w:t>
            </w:r>
            <w:r w:rsidR="00A43895">
              <w:rPr>
                <w:rFonts w:hint="eastAsia"/>
                <w:lang w:eastAsia="zh-CN"/>
              </w:rPr>
              <w:t>a</w:t>
            </w:r>
            <w:r w:rsidR="00A43895">
              <w:rPr>
                <w:lang w:eastAsia="zh-CN"/>
              </w:rPr>
              <w:t xml:space="preserve">nd </w:t>
            </w:r>
            <w:r w:rsidR="00BC299F">
              <w:rPr>
                <w:lang w:eastAsia="zh-CN"/>
              </w:rPr>
              <w:t>we want to help preserve and honour this game so that more people can enjoy it</w:t>
            </w:r>
            <w:r w:rsidR="000059AC">
              <w:rPr>
                <w:lang w:eastAsia="zh-CN"/>
              </w:rPr>
              <w:t>.</w:t>
            </w:r>
          </w:p>
          <w:p w14:paraId="63084246" w14:textId="24050981" w:rsidR="00177EDA" w:rsidRDefault="00177EDA" w:rsidP="00E57C4D">
            <w:pPr>
              <w:rPr>
                <w:lang w:eastAsia="zh-CN"/>
              </w:rPr>
            </w:pPr>
          </w:p>
          <w:p w14:paraId="704A6970" w14:textId="50711B1B" w:rsidR="0028007F" w:rsidRPr="006221C2" w:rsidRDefault="008D5906" w:rsidP="00E57C4D">
            <w:pPr>
              <w:rPr>
                <w:b/>
                <w:bCs/>
                <w:sz w:val="24"/>
                <w:szCs w:val="28"/>
                <w:lang w:eastAsia="zh-CN"/>
              </w:rPr>
            </w:pPr>
            <w:r w:rsidRPr="006221C2">
              <w:rPr>
                <w:rFonts w:hint="eastAsia"/>
                <w:b/>
                <w:bCs/>
                <w:sz w:val="24"/>
                <w:szCs w:val="28"/>
                <w:lang w:eastAsia="zh-CN"/>
              </w:rPr>
              <w:t>P</w:t>
            </w:r>
            <w:r w:rsidRPr="006221C2">
              <w:rPr>
                <w:b/>
                <w:bCs/>
                <w:sz w:val="24"/>
                <w:szCs w:val="28"/>
                <w:lang w:eastAsia="zh-CN"/>
              </w:rPr>
              <w:t>roject Understanding</w:t>
            </w:r>
            <w:r w:rsidR="006221C2">
              <w:rPr>
                <w:b/>
                <w:bCs/>
                <w:sz w:val="24"/>
                <w:szCs w:val="28"/>
                <w:lang w:eastAsia="zh-CN"/>
              </w:rPr>
              <w:t>:</w:t>
            </w:r>
          </w:p>
          <w:p w14:paraId="4D0BDA71" w14:textId="77777777" w:rsidR="0028007F" w:rsidRDefault="0028007F" w:rsidP="00E57C4D">
            <w:pPr>
              <w:rPr>
                <w:lang w:eastAsia="zh-CN"/>
              </w:rPr>
            </w:pPr>
          </w:p>
          <w:p w14:paraId="2F294312" w14:textId="711B0836" w:rsidR="007D18B8" w:rsidRDefault="00FA567E" w:rsidP="00E57C4D">
            <w:pPr>
              <w:rPr>
                <w:lang w:eastAsia="zh-CN"/>
              </w:rPr>
            </w:pPr>
            <w:r w:rsidRPr="006A18C5">
              <w:rPr>
                <w:rFonts w:hint="eastAsia"/>
                <w:lang w:eastAsia="zh-CN"/>
              </w:rPr>
              <w:t>T</w:t>
            </w:r>
            <w:r w:rsidRPr="006A18C5">
              <w:rPr>
                <w:lang w:eastAsia="zh-CN"/>
              </w:rPr>
              <w:t xml:space="preserve">he object of this project is to use modern computer and programming languages to remake </w:t>
            </w:r>
            <w:ins w:id="0" w:author="Nicole Millinship" w:date="2019-10-11T14:18:00Z">
              <w:r w:rsidR="00F121A6">
                <w:rPr>
                  <w:lang w:eastAsia="zh-CN"/>
                </w:rPr>
                <w:t xml:space="preserve">the </w:t>
              </w:r>
            </w:ins>
            <w:r w:rsidRPr="006A18C5">
              <w:rPr>
                <w:lang w:eastAsia="zh-CN"/>
              </w:rPr>
              <w:t xml:space="preserve">arcade game </w:t>
            </w:r>
            <w:proofErr w:type="spellStart"/>
            <w:r w:rsidRPr="006A18C5">
              <w:rPr>
                <w:lang w:eastAsia="zh-CN"/>
              </w:rPr>
              <w:t>Galaxian</w:t>
            </w:r>
            <w:proofErr w:type="spellEnd"/>
            <w:r w:rsidRPr="006A18C5">
              <w:rPr>
                <w:lang w:eastAsia="zh-CN"/>
              </w:rPr>
              <w:t xml:space="preserve">. </w:t>
            </w:r>
            <w:r w:rsidR="0091294D" w:rsidRPr="006A18C5">
              <w:rPr>
                <w:lang w:eastAsia="zh-CN"/>
              </w:rPr>
              <w:t>S</w:t>
            </w:r>
            <w:r w:rsidRPr="006A18C5">
              <w:rPr>
                <w:lang w:eastAsia="zh-CN"/>
              </w:rPr>
              <w:t>ome extra custom features or bonuses of our own could be designed to add to the game</w:t>
            </w:r>
            <w:r w:rsidR="006B255F" w:rsidRPr="006A18C5">
              <w:rPr>
                <w:lang w:eastAsia="zh-CN"/>
              </w:rPr>
              <w:t xml:space="preserve"> as extension</w:t>
            </w:r>
            <w:r w:rsidR="00845FC1" w:rsidRPr="006A18C5">
              <w:rPr>
                <w:lang w:eastAsia="zh-CN"/>
              </w:rPr>
              <w:t>s</w:t>
            </w:r>
            <w:r w:rsidRPr="006A18C5">
              <w:rPr>
                <w:lang w:eastAsia="zh-CN"/>
              </w:rPr>
              <w:t>.</w:t>
            </w:r>
          </w:p>
          <w:p w14:paraId="31690D0D" w14:textId="0416AE09" w:rsidR="00D0786C" w:rsidRDefault="00D0786C" w:rsidP="00E57C4D"/>
          <w:p w14:paraId="751F364E" w14:textId="6ABF4086" w:rsidR="009A1050" w:rsidRPr="003873F3" w:rsidRDefault="00F61555" w:rsidP="00E57C4D">
            <w:pPr>
              <w:rPr>
                <w:b/>
                <w:bCs/>
                <w:sz w:val="24"/>
                <w:szCs w:val="28"/>
                <w:lang w:eastAsia="zh-CN"/>
              </w:rPr>
            </w:pPr>
            <w:r w:rsidRPr="003873F3">
              <w:rPr>
                <w:rFonts w:hint="eastAsia"/>
                <w:b/>
                <w:bCs/>
                <w:sz w:val="24"/>
                <w:szCs w:val="28"/>
                <w:lang w:eastAsia="zh-CN"/>
              </w:rPr>
              <w:t>T</w:t>
            </w:r>
            <w:r w:rsidRPr="003873F3">
              <w:rPr>
                <w:b/>
                <w:bCs/>
                <w:sz w:val="24"/>
                <w:szCs w:val="28"/>
                <w:lang w:eastAsia="zh-CN"/>
              </w:rPr>
              <w:t xml:space="preserve">eam </w:t>
            </w:r>
            <w:r w:rsidR="008F66BB">
              <w:rPr>
                <w:b/>
                <w:bCs/>
                <w:sz w:val="24"/>
                <w:szCs w:val="28"/>
                <w:lang w:eastAsia="zh-CN"/>
              </w:rPr>
              <w:t>D</w:t>
            </w:r>
            <w:r w:rsidR="00596D46" w:rsidRPr="003873F3">
              <w:rPr>
                <w:b/>
                <w:bCs/>
                <w:sz w:val="24"/>
                <w:szCs w:val="28"/>
                <w:lang w:eastAsia="zh-CN"/>
              </w:rPr>
              <w:t>escription</w:t>
            </w:r>
            <w:r w:rsidR="001401C8" w:rsidRPr="003873F3">
              <w:rPr>
                <w:b/>
                <w:bCs/>
                <w:sz w:val="24"/>
                <w:szCs w:val="28"/>
                <w:lang w:eastAsia="zh-CN"/>
              </w:rPr>
              <w:t>:</w:t>
            </w:r>
          </w:p>
          <w:p w14:paraId="657F4DFD" w14:textId="77777777" w:rsidR="009A1050" w:rsidRPr="008A5C1E" w:rsidRDefault="009A1050" w:rsidP="00E57C4D"/>
          <w:p w14:paraId="6F2CBE64" w14:textId="1BD29DD2" w:rsidR="008A5C1E" w:rsidRDefault="00D0786C" w:rsidP="00E57C4D">
            <w:pPr>
              <w:rPr>
                <w:lang w:eastAsia="zh-CN"/>
              </w:rPr>
            </w:pPr>
            <w:r>
              <w:rPr>
                <w:lang w:eastAsia="zh-CN"/>
              </w:rPr>
              <w:t>Most of our team members have developed some small games on different platforms and languages. Liam has created several applications in a variety of different programming languages. Kejia</w:t>
            </w:r>
            <w:r w:rsidR="00B708BA">
              <w:rPr>
                <w:lang w:eastAsia="zh-CN"/>
              </w:rPr>
              <w:t xml:space="preserve"> and Tajin</w:t>
            </w:r>
            <w:r>
              <w:rPr>
                <w:lang w:eastAsia="zh-CN"/>
              </w:rPr>
              <w:t xml:space="preserve"> has developed some mini games for PC in Java and C.</w:t>
            </w:r>
            <w:r w:rsidR="00461971">
              <w:rPr>
                <w:lang w:eastAsia="zh-CN"/>
              </w:rPr>
              <w:t xml:space="preserve"> </w:t>
            </w:r>
            <w:r w:rsidR="00461971" w:rsidRPr="00F121A6">
              <w:rPr>
                <w:lang w:eastAsia="zh-CN"/>
              </w:rPr>
              <w:t xml:space="preserve">Gurjyot has created a Space Invaders style game </w:t>
            </w:r>
            <w:r w:rsidR="00773D19" w:rsidRPr="00F121A6">
              <w:rPr>
                <w:lang w:eastAsia="zh-CN"/>
              </w:rPr>
              <w:t>in</w:t>
            </w:r>
            <w:r w:rsidR="00461971" w:rsidRPr="00F121A6">
              <w:rPr>
                <w:lang w:eastAsia="zh-CN"/>
              </w:rPr>
              <w:t xml:space="preserve"> Swift during a</w:t>
            </w:r>
            <w:r w:rsidR="00B736AA" w:rsidRPr="00F121A6">
              <w:rPr>
                <w:lang w:eastAsia="zh-CN"/>
              </w:rPr>
              <w:t>n internship.</w:t>
            </w:r>
          </w:p>
          <w:p w14:paraId="2BDB04CA" w14:textId="0C53751B" w:rsidR="00A327A7" w:rsidRDefault="00A327A7" w:rsidP="00E57C4D">
            <w:pPr>
              <w:rPr>
                <w:lang w:eastAsia="zh-CN"/>
              </w:rPr>
            </w:pPr>
          </w:p>
          <w:p w14:paraId="2BF71284" w14:textId="6A16B64E" w:rsidR="00A327A7" w:rsidRDefault="00A327A7" w:rsidP="00E57C4D">
            <w:pPr>
              <w:rPr>
                <w:lang w:eastAsia="zh-CN"/>
              </w:rPr>
            </w:pPr>
            <w:r>
              <w:rPr>
                <w:lang w:eastAsia="zh-CN"/>
              </w:rPr>
              <w:t xml:space="preserve">We have a great amount of experience in working with university professors. Our team leader Kejia Wu spent most of his summer vacation doing research with professor Sheung-Hung Poon. This experience improved his communication skills in an academic environment and provided him with team management skills that make him suited to </w:t>
            </w:r>
            <w:r w:rsidR="00280DBE" w:rsidRPr="006A18C5">
              <w:rPr>
                <w:lang w:eastAsia="zh-CN"/>
              </w:rPr>
              <w:t>be</w:t>
            </w:r>
            <w:r>
              <w:rPr>
                <w:lang w:eastAsia="zh-CN"/>
              </w:rPr>
              <w:t xml:space="preserve"> the team leader of our group. </w:t>
            </w:r>
          </w:p>
          <w:p w14:paraId="78C0375D" w14:textId="4D514A29" w:rsidR="00A327A7" w:rsidRDefault="00A327A7" w:rsidP="00E57C4D">
            <w:pPr>
              <w:rPr>
                <w:lang w:eastAsia="zh-CN"/>
              </w:rPr>
            </w:pPr>
          </w:p>
          <w:p w14:paraId="043298E7" w14:textId="72209817" w:rsidR="00177EDA" w:rsidRDefault="00AE55DB" w:rsidP="00E57C4D">
            <w:pPr>
              <w:rPr>
                <w:lang w:eastAsia="zh-CN"/>
              </w:rPr>
            </w:pPr>
            <w:r>
              <w:rPr>
                <w:lang w:eastAsia="zh-CN"/>
              </w:rPr>
              <w:t xml:space="preserve">Each one of us has learned agile development last semester and are used to working in teams. Kejia has worked with other programmers in a business and campus environment. </w:t>
            </w:r>
            <w:r>
              <w:rPr>
                <w:bCs/>
              </w:rPr>
              <w:t>Tajin currently works in campus IT service, so she is good at solving problems with other team members together.</w:t>
            </w:r>
          </w:p>
          <w:p w14:paraId="6CAB741A" w14:textId="08920CA6" w:rsidR="007676D8" w:rsidRDefault="007676D8" w:rsidP="00E57C4D">
            <w:pPr>
              <w:rPr>
                <w:lang w:eastAsia="zh-CN"/>
              </w:rPr>
            </w:pPr>
          </w:p>
          <w:p w14:paraId="06D4C814" w14:textId="4A24348B" w:rsidR="006564F2" w:rsidRDefault="00C3740E" w:rsidP="00E57C4D">
            <w:pPr>
              <w:rPr>
                <w:lang w:eastAsia="zh-CN"/>
              </w:rPr>
            </w:pPr>
            <w:r w:rsidRPr="006A18C5">
              <w:rPr>
                <w:rFonts w:hint="eastAsia"/>
                <w:lang w:eastAsia="zh-CN"/>
              </w:rPr>
              <w:lastRenderedPageBreak/>
              <w:t>X</w:t>
            </w:r>
            <w:r w:rsidRPr="006A18C5">
              <w:rPr>
                <w:lang w:eastAsia="zh-CN"/>
              </w:rPr>
              <w:t>uanhao is a</w:t>
            </w:r>
            <w:r w:rsidR="002B5483" w:rsidRPr="006A18C5">
              <w:rPr>
                <w:lang w:eastAsia="zh-CN"/>
              </w:rPr>
              <w:t>n</w:t>
            </w:r>
            <w:r w:rsidRPr="006A18C5">
              <w:rPr>
                <w:lang w:eastAsia="zh-CN"/>
              </w:rPr>
              <w:t xml:space="preserve"> </w:t>
            </w:r>
            <w:r w:rsidR="00F92FBF" w:rsidRPr="006A18C5">
              <w:rPr>
                <w:lang w:eastAsia="zh-CN"/>
              </w:rPr>
              <w:t>att</w:t>
            </w:r>
            <w:r w:rsidR="008748FE" w:rsidRPr="006A18C5">
              <w:rPr>
                <w:lang w:eastAsia="zh-CN"/>
              </w:rPr>
              <w:t>en</w:t>
            </w:r>
            <w:r w:rsidR="00F92FBF" w:rsidRPr="006A18C5">
              <w:rPr>
                <w:lang w:eastAsia="zh-CN"/>
              </w:rPr>
              <w:t>tive</w:t>
            </w:r>
            <w:r w:rsidR="00A429B9" w:rsidRPr="006A18C5">
              <w:rPr>
                <w:lang w:eastAsia="zh-CN"/>
              </w:rPr>
              <w:t xml:space="preserve"> and creative</w:t>
            </w:r>
            <w:r w:rsidRPr="006A18C5">
              <w:rPr>
                <w:lang w:eastAsia="zh-CN"/>
              </w:rPr>
              <w:t xml:space="preserve"> programmer </w:t>
            </w:r>
            <w:r w:rsidR="00A429B9" w:rsidRPr="006A18C5">
              <w:rPr>
                <w:lang w:eastAsia="zh-CN"/>
              </w:rPr>
              <w:t>who has de</w:t>
            </w:r>
            <w:r w:rsidR="0008179C" w:rsidRPr="006A18C5">
              <w:rPr>
                <w:lang w:eastAsia="zh-CN"/>
              </w:rPr>
              <w:t xml:space="preserve">veloped several applications to help </w:t>
            </w:r>
            <w:ins w:id="1" w:author="Nicole Millinship" w:date="2019-10-11T14:20:00Z">
              <w:r w:rsidR="00F121A6">
                <w:rPr>
                  <w:lang w:eastAsia="zh-CN"/>
                </w:rPr>
                <w:t>improve his</w:t>
              </w:r>
            </w:ins>
            <w:del w:id="2" w:author="Nicole Millinship" w:date="2019-10-11T14:20:00Z">
              <w:r w:rsidR="0008179C" w:rsidRPr="006A18C5" w:rsidDel="00F121A6">
                <w:rPr>
                  <w:lang w:eastAsia="zh-CN"/>
                </w:rPr>
                <w:delText>himself</w:delText>
              </w:r>
            </w:del>
            <w:r w:rsidR="0008179C" w:rsidRPr="006A18C5">
              <w:rPr>
                <w:lang w:eastAsia="zh-CN"/>
              </w:rPr>
              <w:t xml:space="preserve"> </w:t>
            </w:r>
            <w:r w:rsidR="00745220" w:rsidRPr="006A18C5">
              <w:rPr>
                <w:lang w:eastAsia="zh-CN"/>
              </w:rPr>
              <w:t>programming. He is really interest</w:t>
            </w:r>
            <w:r w:rsidR="00045D2F" w:rsidRPr="006A18C5">
              <w:rPr>
                <w:lang w:eastAsia="zh-CN"/>
              </w:rPr>
              <w:t>ed</w:t>
            </w:r>
            <w:r w:rsidR="00745220" w:rsidRPr="006A18C5">
              <w:rPr>
                <w:lang w:eastAsia="zh-CN"/>
              </w:rPr>
              <w:t xml:space="preserve"> in the game’s rule system and expect</w:t>
            </w:r>
            <w:ins w:id="3" w:author="Nicole Millinship" w:date="2019-10-11T14:20:00Z">
              <w:r w:rsidR="00F121A6">
                <w:rPr>
                  <w:lang w:eastAsia="zh-CN"/>
                </w:rPr>
                <w:t>s</w:t>
              </w:r>
            </w:ins>
            <w:r w:rsidR="00745220" w:rsidRPr="006A18C5">
              <w:rPr>
                <w:lang w:eastAsia="zh-CN"/>
              </w:rPr>
              <w:t xml:space="preserve"> to dig out all the hidden rules underneath the original game</w:t>
            </w:r>
            <w:r w:rsidR="00110582" w:rsidRPr="006A18C5">
              <w:rPr>
                <w:lang w:eastAsia="zh-CN"/>
              </w:rPr>
              <w:t>.</w:t>
            </w:r>
          </w:p>
          <w:p w14:paraId="4BC8C67D" w14:textId="707386EB" w:rsidR="00390A06" w:rsidRDefault="00390A06" w:rsidP="00E57C4D"/>
          <w:p w14:paraId="1B0BD996" w14:textId="0164DC61" w:rsidR="00390A06" w:rsidRDefault="00390A06" w:rsidP="00E57C4D">
            <w:pPr>
              <w:rPr>
                <w:lang w:eastAsia="zh-CN"/>
              </w:rPr>
            </w:pPr>
            <w:r>
              <w:rPr>
                <w:rFonts w:hint="eastAsia"/>
                <w:lang w:eastAsia="zh-CN"/>
              </w:rPr>
              <w:t>W</w:t>
            </w:r>
            <w:r>
              <w:rPr>
                <w:lang w:eastAsia="zh-CN"/>
              </w:rPr>
              <w:t xml:space="preserve">e consider ourselves as the most powerful </w:t>
            </w:r>
            <w:r>
              <w:rPr>
                <w:rFonts w:hint="eastAsia"/>
                <w:lang w:eastAsia="zh-CN"/>
              </w:rPr>
              <w:t>candidate</w:t>
            </w:r>
            <w:r>
              <w:rPr>
                <w:lang w:eastAsia="zh-CN"/>
              </w:rPr>
              <w:t xml:space="preserve"> of this project because we have met most of the requirement and have a clear plan</w:t>
            </w:r>
            <w:ins w:id="4" w:author="Nicole Millinship" w:date="2019-10-11T14:20:00Z">
              <w:r w:rsidR="00F121A6">
                <w:rPr>
                  <w:lang w:eastAsia="zh-CN"/>
                </w:rPr>
                <w:t>.</w:t>
              </w:r>
            </w:ins>
            <w:del w:id="5" w:author="Nicole Millinship" w:date="2019-10-11T14:20:00Z">
              <w:r w:rsidDel="00F121A6">
                <w:rPr>
                  <w:lang w:eastAsia="zh-CN"/>
                </w:rPr>
                <w:delText xml:space="preserve"> for this project</w:delText>
              </w:r>
            </w:del>
            <w:r>
              <w:rPr>
                <w:lang w:eastAsia="zh-CN"/>
              </w:rPr>
              <w:t xml:space="preserve">. And we ensure you that we will pour one hundred percent of effort </w:t>
            </w:r>
            <w:ins w:id="6" w:author="Nicole Millinship" w:date="2019-10-11T14:20:00Z">
              <w:r w:rsidR="00F121A6">
                <w:rPr>
                  <w:lang w:eastAsia="zh-CN"/>
                </w:rPr>
                <w:t>into</w:t>
              </w:r>
            </w:ins>
            <w:del w:id="7" w:author="Nicole Millinship" w:date="2019-10-11T14:20:00Z">
              <w:r w:rsidDel="00F121A6">
                <w:rPr>
                  <w:lang w:eastAsia="zh-CN"/>
                </w:rPr>
                <w:delText>on</w:delText>
              </w:r>
            </w:del>
            <w:r>
              <w:rPr>
                <w:lang w:eastAsia="zh-CN"/>
              </w:rPr>
              <w:t xml:space="preserve"> this project.</w:t>
            </w:r>
          </w:p>
          <w:p w14:paraId="52566180" w14:textId="56E757D8" w:rsidR="00FE4DF4" w:rsidRDefault="00FE4DF4" w:rsidP="00E57C4D">
            <w:pPr>
              <w:rPr>
                <w:lang w:eastAsia="zh-CN"/>
              </w:rPr>
            </w:pPr>
          </w:p>
          <w:p w14:paraId="0421EC56" w14:textId="21215F91" w:rsidR="00FE4DF4" w:rsidRPr="00AF4513" w:rsidRDefault="00FE4DF4" w:rsidP="00E57C4D">
            <w:pPr>
              <w:rPr>
                <w:b/>
                <w:bCs/>
                <w:sz w:val="24"/>
                <w:szCs w:val="28"/>
                <w:lang w:eastAsia="zh-CN"/>
              </w:rPr>
            </w:pPr>
            <w:r w:rsidRPr="00AF4513">
              <w:rPr>
                <w:rFonts w:hint="eastAsia"/>
                <w:b/>
                <w:bCs/>
                <w:sz w:val="24"/>
                <w:szCs w:val="28"/>
                <w:lang w:eastAsia="zh-CN"/>
              </w:rPr>
              <w:t>H</w:t>
            </w:r>
            <w:r w:rsidRPr="00AF4513">
              <w:rPr>
                <w:b/>
                <w:bCs/>
                <w:sz w:val="24"/>
                <w:szCs w:val="28"/>
                <w:lang w:eastAsia="zh-CN"/>
              </w:rPr>
              <w:t>ighly desirable skills and desirable skills</w:t>
            </w:r>
          </w:p>
          <w:p w14:paraId="185BFD4B" w14:textId="1C10E1E4" w:rsidR="00AF4513" w:rsidRDefault="00AF4513" w:rsidP="00E57C4D">
            <w:pPr>
              <w:rPr>
                <w:lang w:eastAsia="zh-CN"/>
              </w:rPr>
            </w:pPr>
          </w:p>
          <w:p w14:paraId="33F8DA70" w14:textId="77777777" w:rsidR="00315E38" w:rsidRDefault="00315E38" w:rsidP="00E57C4D">
            <w:pPr>
              <w:rPr>
                <w:i/>
                <w:iCs/>
                <w:lang w:eastAsia="zh-CN"/>
              </w:rPr>
            </w:pPr>
            <w:r>
              <w:rPr>
                <w:i/>
                <w:iCs/>
                <w:lang w:eastAsia="zh-CN"/>
              </w:rPr>
              <w:t>Programming in different programming languages to produce a game; Experience in game producing -</w:t>
            </w:r>
          </w:p>
          <w:p w14:paraId="6CE0CAC9" w14:textId="77777777" w:rsidR="00315E38" w:rsidRDefault="00315E38" w:rsidP="00E57C4D">
            <w:pPr>
              <w:rPr>
                <w:lang w:eastAsia="zh-CN"/>
              </w:rPr>
            </w:pPr>
          </w:p>
          <w:p w14:paraId="06D06188" w14:textId="77777777" w:rsidR="00315E38" w:rsidRDefault="00315E38" w:rsidP="00E57C4D">
            <w:pPr>
              <w:rPr>
                <w:lang w:eastAsia="zh-CN"/>
              </w:rPr>
            </w:pPr>
            <w:r>
              <w:rPr>
                <w:lang w:eastAsia="zh-CN"/>
              </w:rPr>
              <w:t>Every member of our team has produced simple games in Java and other programming languages.</w:t>
            </w:r>
          </w:p>
          <w:p w14:paraId="033A5016" w14:textId="77777777" w:rsidR="00315E38" w:rsidRDefault="00315E38" w:rsidP="00E57C4D">
            <w:pPr>
              <w:rPr>
                <w:lang w:eastAsia="zh-CN"/>
              </w:rPr>
            </w:pPr>
          </w:p>
          <w:p w14:paraId="6F1F1FE0" w14:textId="77777777" w:rsidR="00315E38" w:rsidRDefault="00315E38" w:rsidP="00E57C4D">
            <w:pPr>
              <w:rPr>
                <w:i/>
                <w:iCs/>
                <w:lang w:eastAsia="zh-CN"/>
              </w:rPr>
            </w:pPr>
            <w:r>
              <w:rPr>
                <w:i/>
                <w:iCs/>
                <w:lang w:eastAsia="zh-CN"/>
              </w:rPr>
              <w:t>Knowledge of arcade games’ judgement system and manipulate system; Experience of real game playing -</w:t>
            </w:r>
          </w:p>
          <w:p w14:paraId="1816C3F3" w14:textId="77777777" w:rsidR="00315E38" w:rsidRDefault="00315E38" w:rsidP="00E57C4D">
            <w:pPr>
              <w:rPr>
                <w:lang w:eastAsia="zh-CN"/>
              </w:rPr>
            </w:pPr>
          </w:p>
          <w:p w14:paraId="3C67F727" w14:textId="339CEE9E" w:rsidR="00315E38" w:rsidRDefault="00315E38" w:rsidP="00E57C4D">
            <w:pPr>
              <w:rPr>
                <w:lang w:eastAsia="zh-CN"/>
              </w:rPr>
            </w:pPr>
            <w:r>
              <w:rPr>
                <w:lang w:eastAsia="zh-CN"/>
              </w:rPr>
              <w:t xml:space="preserve">Most members of our team played the original game on PC or at an arcade before and we have a good understanding of the </w:t>
            </w:r>
            <w:proofErr w:type="spellStart"/>
            <w:r>
              <w:rPr>
                <w:lang w:eastAsia="zh-CN"/>
              </w:rPr>
              <w:t>Galaxian</w:t>
            </w:r>
            <w:proofErr w:type="spellEnd"/>
            <w:r>
              <w:rPr>
                <w:lang w:eastAsia="zh-CN"/>
              </w:rPr>
              <w:t xml:space="preserve"> series</w:t>
            </w:r>
            <w:r w:rsidRPr="00304B5F">
              <w:rPr>
                <w:lang w:eastAsia="zh-CN"/>
              </w:rPr>
              <w:t>.</w:t>
            </w:r>
            <w:r w:rsidR="00FD45F2" w:rsidRPr="00304B5F">
              <w:rPr>
                <w:lang w:eastAsia="zh-CN"/>
              </w:rPr>
              <w:t xml:space="preserve"> And most important</w:t>
            </w:r>
            <w:ins w:id="8" w:author="Nicole Millinship" w:date="2019-10-11T14:20:00Z">
              <w:r w:rsidR="00F121A6">
                <w:rPr>
                  <w:lang w:eastAsia="zh-CN"/>
                </w:rPr>
                <w:t>ly</w:t>
              </w:r>
            </w:ins>
            <w:r w:rsidR="00FD45F2" w:rsidRPr="00304B5F">
              <w:rPr>
                <w:lang w:eastAsia="zh-CN"/>
              </w:rPr>
              <w:t>, we love playing classic games</w:t>
            </w:r>
            <w:r w:rsidR="00DB40A4" w:rsidRPr="00304B5F">
              <w:rPr>
                <w:lang w:eastAsia="zh-CN"/>
              </w:rPr>
              <w:t>.</w:t>
            </w:r>
          </w:p>
          <w:p w14:paraId="7B815DA5" w14:textId="77777777" w:rsidR="00315E38" w:rsidRDefault="00315E38" w:rsidP="00E57C4D">
            <w:pPr>
              <w:rPr>
                <w:lang w:eastAsia="zh-CN"/>
              </w:rPr>
            </w:pPr>
          </w:p>
          <w:p w14:paraId="2CF271E9" w14:textId="77777777" w:rsidR="00315E38" w:rsidRDefault="00315E38" w:rsidP="00E57C4D">
            <w:pPr>
              <w:rPr>
                <w:i/>
                <w:iCs/>
                <w:lang w:eastAsia="zh-CN"/>
              </w:rPr>
            </w:pPr>
            <w:r>
              <w:rPr>
                <w:i/>
                <w:iCs/>
                <w:lang w:eastAsia="zh-CN"/>
              </w:rPr>
              <w:t xml:space="preserve">Ability to work with clients and other students; Experience in working in a team - </w:t>
            </w:r>
          </w:p>
          <w:p w14:paraId="6C08D1EE" w14:textId="77777777" w:rsidR="00315E38" w:rsidRDefault="00315E38" w:rsidP="00E57C4D">
            <w:pPr>
              <w:rPr>
                <w:lang w:eastAsia="zh-CN"/>
              </w:rPr>
            </w:pPr>
          </w:p>
          <w:p w14:paraId="296A92F2" w14:textId="267AF329" w:rsidR="00315E38" w:rsidRDefault="00315E38" w:rsidP="00E57C4D">
            <w:pPr>
              <w:rPr>
                <w:lang w:eastAsia="zh-CN"/>
              </w:rPr>
            </w:pPr>
            <w:r>
              <w:rPr>
                <w:lang w:eastAsia="zh-CN"/>
              </w:rPr>
              <w:t xml:space="preserve">Kejia’s work in a summer research project provided him with experience of team managing. His experience makes him </w:t>
            </w:r>
            <w:del w:id="9" w:author="Nicole Millinship" w:date="2019-10-11T14:21:00Z">
              <w:r w:rsidDel="00F121A6">
                <w:rPr>
                  <w:lang w:eastAsia="zh-CN"/>
                </w:rPr>
                <w:delText xml:space="preserve">perfectly </w:delText>
              </w:r>
            </w:del>
            <w:r>
              <w:rPr>
                <w:lang w:eastAsia="zh-CN"/>
              </w:rPr>
              <w:t xml:space="preserve">particularly suitable for this project and his colleagues and teachers found him a reliable and responsible person to work with. </w:t>
            </w:r>
          </w:p>
          <w:p w14:paraId="78940E93" w14:textId="77777777" w:rsidR="00315E38" w:rsidRDefault="00315E38" w:rsidP="00E57C4D">
            <w:pPr>
              <w:rPr>
                <w:lang w:eastAsia="zh-CN"/>
              </w:rPr>
            </w:pPr>
          </w:p>
          <w:p w14:paraId="6300143D" w14:textId="77777777" w:rsidR="00315E38" w:rsidRDefault="00315E38" w:rsidP="00E57C4D">
            <w:pPr>
              <w:rPr>
                <w:i/>
                <w:iCs/>
                <w:lang w:eastAsia="zh-CN"/>
              </w:rPr>
            </w:pPr>
            <w:r>
              <w:rPr>
                <w:i/>
                <w:iCs/>
                <w:lang w:eastAsia="zh-CN"/>
              </w:rPr>
              <w:t>Knowledge of agile development and version control; Experience with Git and agile methods –</w:t>
            </w:r>
          </w:p>
          <w:p w14:paraId="1515454D" w14:textId="77777777" w:rsidR="00315E38" w:rsidRDefault="00315E38" w:rsidP="00E57C4D">
            <w:pPr>
              <w:rPr>
                <w:lang w:eastAsia="zh-CN"/>
              </w:rPr>
            </w:pPr>
          </w:p>
          <w:p w14:paraId="6C1045FB" w14:textId="78A27FDC" w:rsidR="00315E38" w:rsidRDefault="00315E38" w:rsidP="00E57C4D">
            <w:pPr>
              <w:rPr>
                <w:lang w:eastAsia="zh-CN"/>
              </w:rPr>
            </w:pPr>
            <w:r>
              <w:rPr>
                <w:lang w:eastAsia="zh-CN"/>
              </w:rPr>
              <w:t>All of our team members have used Git in a previous group work project and some of them have used Git in a business environment</w:t>
            </w:r>
          </w:p>
          <w:p w14:paraId="0D100878" w14:textId="3B21ACA6" w:rsidR="007C62E0" w:rsidRDefault="007C62E0" w:rsidP="00E57C4D">
            <w:pPr>
              <w:rPr>
                <w:lang w:eastAsia="zh-CN"/>
              </w:rPr>
            </w:pPr>
          </w:p>
          <w:p w14:paraId="15E939F8" w14:textId="108F24BA" w:rsidR="007C62E0" w:rsidRPr="00121A90" w:rsidRDefault="007C62E0" w:rsidP="00E57C4D">
            <w:pPr>
              <w:rPr>
                <w:b/>
                <w:bCs/>
                <w:sz w:val="24"/>
                <w:szCs w:val="28"/>
                <w:lang w:eastAsia="zh-CN"/>
              </w:rPr>
            </w:pPr>
            <w:r w:rsidRPr="00121A90">
              <w:rPr>
                <w:rFonts w:hint="eastAsia"/>
                <w:b/>
                <w:bCs/>
                <w:sz w:val="24"/>
                <w:szCs w:val="28"/>
                <w:lang w:eastAsia="zh-CN"/>
              </w:rPr>
              <w:t>Preliminary</w:t>
            </w:r>
            <w:r w:rsidRPr="00121A90">
              <w:rPr>
                <w:b/>
                <w:bCs/>
                <w:sz w:val="24"/>
                <w:szCs w:val="28"/>
                <w:lang w:eastAsia="zh-CN"/>
              </w:rPr>
              <w:t xml:space="preserve"> </w:t>
            </w:r>
            <w:r w:rsidRPr="00121A90">
              <w:rPr>
                <w:rFonts w:hint="eastAsia"/>
                <w:b/>
                <w:bCs/>
                <w:sz w:val="24"/>
                <w:szCs w:val="28"/>
                <w:lang w:eastAsia="zh-CN"/>
              </w:rPr>
              <w:t>Research</w:t>
            </w:r>
            <w:r w:rsidR="00C704BD" w:rsidRPr="00121A90">
              <w:rPr>
                <w:rFonts w:hint="eastAsia"/>
                <w:b/>
                <w:bCs/>
                <w:sz w:val="24"/>
                <w:szCs w:val="28"/>
                <w:lang w:eastAsia="zh-CN"/>
              </w:rPr>
              <w:t>:</w:t>
            </w:r>
          </w:p>
          <w:p w14:paraId="5E80B49B" w14:textId="3CC6D9BD" w:rsidR="00E05C7A" w:rsidRDefault="00E05C7A" w:rsidP="00E57C4D">
            <w:pPr>
              <w:rPr>
                <w:lang w:eastAsia="zh-CN"/>
              </w:rPr>
            </w:pPr>
          </w:p>
          <w:p w14:paraId="339BEC38" w14:textId="28B5A572" w:rsidR="00A94A65" w:rsidRDefault="00F81C6F" w:rsidP="00E57C4D">
            <w:pPr>
              <w:rPr>
                <w:lang w:eastAsia="zh-CN"/>
              </w:rPr>
            </w:pPr>
            <w:r>
              <w:rPr>
                <w:lang w:eastAsia="zh-CN"/>
              </w:rPr>
              <w:t>After some research done by our team, there exists</w:t>
            </w:r>
            <w:r w:rsidR="00943430">
              <w:rPr>
                <w:lang w:eastAsia="zh-CN"/>
              </w:rPr>
              <w:t xml:space="preserve"> </w:t>
            </w:r>
            <w:r w:rsidR="00D44C11">
              <w:rPr>
                <w:lang w:eastAsia="zh-CN"/>
              </w:rPr>
              <w:t>four</w:t>
            </w:r>
            <w:r w:rsidR="00943430">
              <w:rPr>
                <w:lang w:eastAsia="zh-CN"/>
              </w:rPr>
              <w:t xml:space="preserve"> main</w:t>
            </w:r>
            <w:r>
              <w:rPr>
                <w:lang w:eastAsia="zh-CN"/>
              </w:rPr>
              <w:t xml:space="preserve"> </w:t>
            </w:r>
            <w:r w:rsidR="00943430">
              <w:rPr>
                <w:lang w:eastAsia="zh-CN"/>
              </w:rPr>
              <w:t xml:space="preserve">obstacles to </w:t>
            </w:r>
            <w:r w:rsidR="00943430">
              <w:rPr>
                <w:rFonts w:hint="eastAsia"/>
                <w:lang w:eastAsia="zh-CN"/>
              </w:rPr>
              <w:t>conquer</w:t>
            </w:r>
            <w:r w:rsidR="00943430">
              <w:rPr>
                <w:lang w:eastAsia="zh-CN"/>
              </w:rPr>
              <w:t>:</w:t>
            </w:r>
          </w:p>
          <w:p w14:paraId="553F411D" w14:textId="77777777" w:rsidR="00943430" w:rsidRDefault="00943430" w:rsidP="00E57C4D">
            <w:pPr>
              <w:rPr>
                <w:lang w:eastAsia="zh-CN"/>
              </w:rPr>
            </w:pPr>
          </w:p>
          <w:p w14:paraId="5923F2F5" w14:textId="16D54C8D" w:rsidR="00C93AA4" w:rsidRDefault="00402330" w:rsidP="00E57C4D">
            <w:pPr>
              <w:pStyle w:val="ListParagraph"/>
              <w:numPr>
                <w:ilvl w:val="0"/>
                <w:numId w:val="6"/>
              </w:numPr>
              <w:ind w:firstLineChars="0"/>
              <w:rPr>
                <w:lang w:eastAsia="zh-CN"/>
              </w:rPr>
            </w:pPr>
            <w:r>
              <w:rPr>
                <w:rFonts w:hint="eastAsia"/>
                <w:lang w:eastAsia="zh-CN"/>
              </w:rPr>
              <w:t>F</w:t>
            </w:r>
            <w:r>
              <w:rPr>
                <w:lang w:eastAsia="zh-CN"/>
              </w:rPr>
              <w:t>irst, a performance problem could be observed on</w:t>
            </w:r>
            <w:ins w:id="10" w:author="Nicole Millinship" w:date="2019-10-11T13:59:00Z">
              <w:r w:rsidR="00E57C4D">
                <w:rPr>
                  <w:lang w:eastAsia="zh-CN"/>
                </w:rPr>
                <w:t xml:space="preserve"> the</w:t>
              </w:r>
            </w:ins>
            <w:r>
              <w:rPr>
                <w:lang w:eastAsia="zh-CN"/>
              </w:rPr>
              <w:t xml:space="preserve"> former project “2084”</w:t>
            </w:r>
            <w:r w:rsidR="0097729B">
              <w:rPr>
                <w:lang w:eastAsia="zh-CN"/>
              </w:rPr>
              <w:t>.</w:t>
            </w:r>
            <w:r w:rsidR="00094481">
              <w:rPr>
                <w:lang w:eastAsia="zh-CN"/>
              </w:rPr>
              <w:t xml:space="preserve"> </w:t>
            </w:r>
            <w:r w:rsidR="00125ACA">
              <w:rPr>
                <w:lang w:eastAsia="zh-CN"/>
              </w:rPr>
              <w:t>The program</w:t>
            </w:r>
            <w:ins w:id="11" w:author="Nicole Millinship" w:date="2019-10-11T13:59:00Z">
              <w:r w:rsidR="00E57C4D">
                <w:rPr>
                  <w:lang w:eastAsia="zh-CN"/>
                </w:rPr>
                <w:t>’s</w:t>
              </w:r>
            </w:ins>
            <w:r w:rsidR="00125ACA">
              <w:rPr>
                <w:lang w:eastAsia="zh-CN"/>
              </w:rPr>
              <w:t xml:space="preserve"> operating fluency </w:t>
            </w:r>
            <w:r w:rsidR="00125ACA">
              <w:rPr>
                <w:rFonts w:hint="eastAsia"/>
                <w:lang w:eastAsia="zh-CN"/>
              </w:rPr>
              <w:t>decrease</w:t>
            </w:r>
            <w:r w:rsidR="00125ACA">
              <w:rPr>
                <w:lang w:eastAsia="zh-CN"/>
              </w:rPr>
              <w:t>s dramatically</w:t>
            </w:r>
            <w:del w:id="12" w:author="Nicole Millinship" w:date="2019-10-11T14:00:00Z">
              <w:r w:rsidR="00542C1E" w:rsidDel="00E57C4D">
                <w:rPr>
                  <w:lang w:eastAsia="zh-CN"/>
                </w:rPr>
                <w:delText>,</w:delText>
              </w:r>
            </w:del>
            <w:r w:rsidR="00125ACA">
              <w:rPr>
                <w:lang w:eastAsia="zh-CN"/>
              </w:rPr>
              <w:t xml:space="preserve"> </w:t>
            </w:r>
            <w:del w:id="13" w:author="Nicole Millinship" w:date="2019-10-11T14:00:00Z">
              <w:r w:rsidR="00125ACA" w:rsidDel="00E57C4D">
                <w:rPr>
                  <w:lang w:eastAsia="zh-CN"/>
                </w:rPr>
                <w:delText xml:space="preserve">while </w:delText>
              </w:r>
            </w:del>
            <w:ins w:id="14" w:author="Nicole Millinship" w:date="2019-10-11T14:00:00Z">
              <w:r w:rsidR="00E57C4D">
                <w:rPr>
                  <w:lang w:eastAsia="zh-CN"/>
                </w:rPr>
                <w:t xml:space="preserve">as the </w:t>
              </w:r>
            </w:ins>
            <w:r w:rsidR="00125ACA">
              <w:rPr>
                <w:lang w:eastAsia="zh-CN"/>
              </w:rPr>
              <w:t>game’s elements</w:t>
            </w:r>
            <w:r w:rsidR="005E73CF">
              <w:rPr>
                <w:lang w:eastAsia="zh-CN"/>
              </w:rPr>
              <w:t>’</w:t>
            </w:r>
            <w:r w:rsidR="00125ACA">
              <w:rPr>
                <w:lang w:eastAsia="zh-CN"/>
              </w:rPr>
              <w:t xml:space="preserve"> number increases</w:t>
            </w:r>
            <w:r w:rsidR="00DD43BB">
              <w:rPr>
                <w:lang w:eastAsia="zh-CN"/>
              </w:rPr>
              <w:t>.</w:t>
            </w:r>
            <w:r w:rsidR="00AD277C">
              <w:rPr>
                <w:lang w:eastAsia="zh-CN"/>
              </w:rPr>
              <w:t xml:space="preserve"> In order to solve this </w:t>
            </w:r>
            <w:r w:rsidR="00C93AA4">
              <w:rPr>
                <w:lang w:eastAsia="zh-CN"/>
              </w:rPr>
              <w:t>problem,</w:t>
            </w:r>
            <w:r w:rsidR="00AD277C">
              <w:rPr>
                <w:lang w:eastAsia="zh-CN"/>
              </w:rPr>
              <w:t xml:space="preserve"> we would like to build this project in C</w:t>
            </w:r>
            <w:r w:rsidR="00C93AA4">
              <w:rPr>
                <w:lang w:eastAsia="zh-CN"/>
              </w:rPr>
              <w:t>++</w:t>
            </w:r>
            <w:r w:rsidR="00CB424E">
              <w:rPr>
                <w:lang w:eastAsia="zh-CN"/>
              </w:rPr>
              <w:t xml:space="preserve"> and develop special data structures to store and track bullets and enemies.</w:t>
            </w:r>
          </w:p>
          <w:p w14:paraId="2C01CD70" w14:textId="43C20151" w:rsidR="00C93AA4" w:rsidRDefault="00C93AA4" w:rsidP="00E57C4D">
            <w:pPr>
              <w:pStyle w:val="ListParagraph"/>
              <w:ind w:left="840" w:firstLineChars="0" w:firstLine="0"/>
              <w:rPr>
                <w:lang w:eastAsia="zh-CN"/>
              </w:rPr>
            </w:pPr>
          </w:p>
          <w:p w14:paraId="539E0948" w14:textId="52E54E0D" w:rsidR="00C93AA4" w:rsidRDefault="00C93AA4" w:rsidP="00E57C4D">
            <w:pPr>
              <w:pStyle w:val="ListParagraph"/>
              <w:numPr>
                <w:ilvl w:val="0"/>
                <w:numId w:val="6"/>
              </w:numPr>
              <w:ind w:firstLineChars="0"/>
              <w:rPr>
                <w:lang w:eastAsia="zh-CN"/>
              </w:rPr>
            </w:pPr>
            <w:r>
              <w:rPr>
                <w:rFonts w:hint="eastAsia"/>
                <w:lang w:eastAsia="zh-CN"/>
              </w:rPr>
              <w:lastRenderedPageBreak/>
              <w:t>A</w:t>
            </w:r>
            <w:r>
              <w:rPr>
                <w:lang w:eastAsia="zh-CN"/>
              </w:rPr>
              <w:t xml:space="preserve">s a result of applying C++, our team must learn </w:t>
            </w:r>
            <w:r w:rsidR="00BD3291">
              <w:rPr>
                <w:lang w:eastAsia="zh-CN"/>
              </w:rPr>
              <w:t>one</w:t>
            </w:r>
            <w:r>
              <w:rPr>
                <w:lang w:eastAsia="zh-CN"/>
              </w:rPr>
              <w:t xml:space="preserve"> graphic library</w:t>
            </w:r>
            <w:r w:rsidR="00A77362">
              <w:rPr>
                <w:lang w:eastAsia="zh-CN"/>
              </w:rPr>
              <w:t>, QT is our first choice (Though it is a GUI developing pattern</w:t>
            </w:r>
            <w:r w:rsidR="001A49D5">
              <w:rPr>
                <w:lang w:eastAsia="zh-CN"/>
              </w:rPr>
              <w:t>,</w:t>
            </w:r>
            <w:r w:rsidR="00F71D8D">
              <w:rPr>
                <w:lang w:eastAsia="zh-CN"/>
              </w:rPr>
              <w:t xml:space="preserve"> it is much stronger than other</w:t>
            </w:r>
            <w:r w:rsidR="000C08C6">
              <w:rPr>
                <w:lang w:eastAsia="zh-CN"/>
              </w:rPr>
              <w:t>s</w:t>
            </w:r>
            <w:r w:rsidR="00A77362">
              <w:rPr>
                <w:lang w:eastAsia="zh-CN"/>
              </w:rPr>
              <w:t>)</w:t>
            </w:r>
            <w:r w:rsidR="00102158">
              <w:rPr>
                <w:lang w:eastAsia="zh-CN"/>
              </w:rPr>
              <w:t>.</w:t>
            </w:r>
            <w:r w:rsidR="002F0D19">
              <w:rPr>
                <w:lang w:eastAsia="zh-CN"/>
              </w:rPr>
              <w:t xml:space="preserve"> With </w:t>
            </w:r>
            <w:del w:id="15" w:author="Nicole Millinship" w:date="2019-10-11T14:00:00Z">
              <w:r w:rsidR="002F0D19" w:rsidDel="00E57C4D">
                <w:rPr>
                  <w:lang w:eastAsia="zh-CN"/>
                </w:rPr>
                <w:delText xml:space="preserve">the </w:delText>
              </w:r>
            </w:del>
            <w:ins w:id="16" w:author="Nicole Millinship" w:date="2019-10-11T14:00:00Z">
              <w:r w:rsidR="00E57C4D">
                <w:rPr>
                  <w:lang w:eastAsia="zh-CN"/>
                </w:rPr>
                <w:t xml:space="preserve">our </w:t>
              </w:r>
            </w:ins>
            <w:r w:rsidR="002F0D19">
              <w:rPr>
                <w:lang w:eastAsia="zh-CN"/>
              </w:rPr>
              <w:t>experience of learning graphic librar</w:t>
            </w:r>
            <w:ins w:id="17" w:author="Nicole Millinship" w:date="2019-10-11T14:00:00Z">
              <w:r w:rsidR="00E57C4D">
                <w:rPr>
                  <w:lang w:eastAsia="zh-CN"/>
                </w:rPr>
                <w:t>ies</w:t>
              </w:r>
            </w:ins>
            <w:del w:id="18" w:author="Nicole Millinship" w:date="2019-10-11T14:00:00Z">
              <w:r w:rsidR="002F0D19" w:rsidDel="00E57C4D">
                <w:rPr>
                  <w:lang w:eastAsia="zh-CN"/>
                </w:rPr>
                <w:delText>y</w:delText>
              </w:r>
            </w:del>
            <w:r w:rsidR="002F0D19">
              <w:rPr>
                <w:lang w:eastAsia="zh-CN"/>
              </w:rPr>
              <w:t xml:space="preserve"> on other language</w:t>
            </w:r>
            <w:r w:rsidR="00C72DDB">
              <w:rPr>
                <w:lang w:eastAsia="zh-CN"/>
              </w:rPr>
              <w:t>s</w:t>
            </w:r>
            <w:r w:rsidR="00AB48F7">
              <w:rPr>
                <w:lang w:eastAsia="zh-CN"/>
              </w:rPr>
              <w:t>’</w:t>
            </w:r>
            <w:r w:rsidR="002F0D19">
              <w:rPr>
                <w:lang w:eastAsia="zh-CN"/>
              </w:rPr>
              <w:t xml:space="preserve"> platform</w:t>
            </w:r>
            <w:r w:rsidR="00B6275B">
              <w:rPr>
                <w:lang w:eastAsia="zh-CN"/>
              </w:rPr>
              <w:t>s</w:t>
            </w:r>
            <w:r w:rsidR="000752D6">
              <w:rPr>
                <w:lang w:eastAsia="zh-CN"/>
              </w:rPr>
              <w:t xml:space="preserve">, this obstacle </w:t>
            </w:r>
            <w:r w:rsidR="002D421D">
              <w:rPr>
                <w:lang w:eastAsia="zh-CN"/>
              </w:rPr>
              <w:t>shoul</w:t>
            </w:r>
            <w:r w:rsidR="000752D6">
              <w:rPr>
                <w:lang w:eastAsia="zh-CN"/>
              </w:rPr>
              <w:t>d be</w:t>
            </w:r>
            <w:r w:rsidR="007C11A6">
              <w:rPr>
                <w:lang w:eastAsia="zh-CN"/>
              </w:rPr>
              <w:t xml:space="preserve"> smoothly</w:t>
            </w:r>
            <w:r w:rsidR="000752D6">
              <w:rPr>
                <w:lang w:eastAsia="zh-CN"/>
              </w:rPr>
              <w:t xml:space="preserve"> </w:t>
            </w:r>
            <w:r w:rsidR="00042B31">
              <w:rPr>
                <w:lang w:eastAsia="zh-CN"/>
              </w:rPr>
              <w:t>overc</w:t>
            </w:r>
            <w:ins w:id="19" w:author="Nicole Millinship" w:date="2019-10-11T14:00:00Z">
              <w:r w:rsidR="00E57C4D">
                <w:rPr>
                  <w:lang w:eastAsia="zh-CN"/>
                </w:rPr>
                <w:t>o</w:t>
              </w:r>
            </w:ins>
            <w:del w:id="20" w:author="Nicole Millinship" w:date="2019-10-11T14:00:00Z">
              <w:r w:rsidR="00042B31" w:rsidDel="00E57C4D">
                <w:rPr>
                  <w:lang w:eastAsia="zh-CN"/>
                </w:rPr>
                <w:delText>a</w:delText>
              </w:r>
            </w:del>
            <w:r w:rsidR="00042B31">
              <w:rPr>
                <w:lang w:eastAsia="zh-CN"/>
              </w:rPr>
              <w:t>me</w:t>
            </w:r>
            <w:r w:rsidR="000752D6">
              <w:rPr>
                <w:lang w:eastAsia="zh-CN"/>
              </w:rPr>
              <w:t>.</w:t>
            </w:r>
          </w:p>
          <w:p w14:paraId="7C49DD2F" w14:textId="77777777" w:rsidR="000B1EBF" w:rsidRDefault="000B1EBF" w:rsidP="00E57C4D">
            <w:pPr>
              <w:pStyle w:val="ListParagraph"/>
              <w:ind w:firstLine="440"/>
              <w:rPr>
                <w:lang w:eastAsia="zh-CN"/>
              </w:rPr>
            </w:pPr>
          </w:p>
          <w:p w14:paraId="19AC2666" w14:textId="7DE1986F" w:rsidR="000B1EBF" w:rsidRDefault="0070170E" w:rsidP="00E57C4D">
            <w:pPr>
              <w:pStyle w:val="ListParagraph"/>
              <w:numPr>
                <w:ilvl w:val="0"/>
                <w:numId w:val="6"/>
              </w:numPr>
              <w:ind w:firstLineChars="0"/>
              <w:rPr>
                <w:lang w:eastAsia="zh-CN"/>
              </w:rPr>
            </w:pPr>
            <w:r>
              <w:rPr>
                <w:rFonts w:hint="eastAsia"/>
                <w:lang w:eastAsia="zh-CN"/>
              </w:rPr>
              <w:t>T</w:t>
            </w:r>
            <w:r>
              <w:rPr>
                <w:lang w:eastAsia="zh-CN"/>
              </w:rPr>
              <w:t>he flying tracks set of enemies include</w:t>
            </w:r>
            <w:r w:rsidR="00B77E17">
              <w:rPr>
                <w:lang w:eastAsia="zh-CN"/>
              </w:rPr>
              <w:t>s</w:t>
            </w:r>
            <w:r w:rsidR="00E21EC4">
              <w:rPr>
                <w:lang w:eastAsia="zh-CN"/>
              </w:rPr>
              <w:t xml:space="preserve"> hovering and </w:t>
            </w:r>
            <w:r w:rsidR="00857F27">
              <w:rPr>
                <w:lang w:eastAsia="zh-CN"/>
              </w:rPr>
              <w:t>semi-hovering (</w:t>
            </w:r>
            <w:ins w:id="21" w:author="Nicole Millinship" w:date="2019-10-11T14:10:00Z">
              <w:r w:rsidR="00E57C4D">
                <w:rPr>
                  <w:lang w:eastAsia="zh-CN"/>
                </w:rPr>
                <w:t xml:space="preserve">when </w:t>
              </w:r>
            </w:ins>
            <w:r w:rsidR="00857F27">
              <w:rPr>
                <w:lang w:eastAsia="zh-CN"/>
              </w:rPr>
              <w:t xml:space="preserve">flying towards </w:t>
            </w:r>
            <w:ins w:id="22" w:author="Nicole Millinship" w:date="2019-10-11T14:10:00Z">
              <w:r w:rsidR="00E57C4D">
                <w:rPr>
                  <w:lang w:eastAsia="zh-CN"/>
                </w:rPr>
                <w:t xml:space="preserve">the </w:t>
              </w:r>
            </w:ins>
            <w:r w:rsidR="00857F27">
              <w:rPr>
                <w:lang w:eastAsia="zh-CN"/>
              </w:rPr>
              <w:t>player’s plane)</w:t>
            </w:r>
            <w:r w:rsidR="00E66EDC">
              <w:rPr>
                <w:lang w:eastAsia="zh-CN"/>
              </w:rPr>
              <w:t>. The relationship between these two tracks</w:t>
            </w:r>
            <w:ins w:id="23" w:author="Nicole Millinship" w:date="2019-10-11T14:22:00Z">
              <w:r w:rsidR="009864BD">
                <w:rPr>
                  <w:lang w:eastAsia="zh-CN"/>
                </w:rPr>
                <w:t>,</w:t>
              </w:r>
            </w:ins>
            <w:r w:rsidR="00E66EDC">
              <w:rPr>
                <w:lang w:eastAsia="zh-CN"/>
              </w:rPr>
              <w:t xml:space="preserve"> and how to reproduce the </w:t>
            </w:r>
            <w:del w:id="24" w:author="Nicole Millinship" w:date="2019-10-11T14:22:00Z">
              <w:r w:rsidR="00E66EDC" w:rsidDel="009864BD">
                <w:rPr>
                  <w:lang w:eastAsia="zh-CN"/>
                </w:rPr>
                <w:delText>later one</w:delText>
              </w:r>
            </w:del>
            <w:ins w:id="25" w:author="Nicole Millinship" w:date="2019-10-11T14:22:00Z">
              <w:r w:rsidR="009864BD">
                <w:rPr>
                  <w:lang w:eastAsia="zh-CN"/>
                </w:rPr>
                <w:t>latter,</w:t>
              </w:r>
            </w:ins>
            <w:r w:rsidR="00E66EDC">
              <w:rPr>
                <w:lang w:eastAsia="zh-CN"/>
              </w:rPr>
              <w:t xml:space="preserve"> are</w:t>
            </w:r>
            <w:r w:rsidR="0039122A">
              <w:rPr>
                <w:lang w:eastAsia="zh-CN"/>
              </w:rPr>
              <w:t xml:space="preserve"> both</w:t>
            </w:r>
            <w:r w:rsidR="00E66EDC">
              <w:rPr>
                <w:lang w:eastAsia="zh-CN"/>
              </w:rPr>
              <w:t xml:space="preserve"> challenging problems</w:t>
            </w:r>
            <w:r w:rsidR="006E2168">
              <w:rPr>
                <w:lang w:eastAsia="zh-CN"/>
              </w:rPr>
              <w:t>.</w:t>
            </w:r>
          </w:p>
          <w:p w14:paraId="651C3D00" w14:textId="77777777" w:rsidR="00103BD5" w:rsidRDefault="00103BD5" w:rsidP="00E57C4D">
            <w:pPr>
              <w:pStyle w:val="ListParagraph"/>
              <w:ind w:firstLine="440"/>
              <w:rPr>
                <w:lang w:eastAsia="zh-CN"/>
              </w:rPr>
            </w:pPr>
          </w:p>
          <w:p w14:paraId="2094B6FC" w14:textId="6524D221" w:rsidR="009361EE" w:rsidRDefault="00EA0774" w:rsidP="00E57C4D">
            <w:pPr>
              <w:pStyle w:val="ListParagraph"/>
              <w:numPr>
                <w:ilvl w:val="0"/>
                <w:numId w:val="6"/>
              </w:numPr>
              <w:ind w:firstLineChars="0"/>
              <w:rPr>
                <w:lang w:eastAsia="zh-CN"/>
              </w:rPr>
            </w:pPr>
            <w:r>
              <w:rPr>
                <w:rFonts w:hint="eastAsia"/>
                <w:lang w:eastAsia="zh-CN"/>
              </w:rPr>
              <w:t>T</w:t>
            </w:r>
            <w:r>
              <w:rPr>
                <w:lang w:eastAsia="zh-CN"/>
              </w:rPr>
              <w:t>he hand shank’s input data structure or OS hand shank API should be consider</w:t>
            </w:r>
            <w:r w:rsidR="00001966">
              <w:rPr>
                <w:lang w:eastAsia="zh-CN"/>
              </w:rPr>
              <w:t>ed</w:t>
            </w:r>
            <w:r>
              <w:rPr>
                <w:lang w:eastAsia="zh-CN"/>
              </w:rPr>
              <w:t xml:space="preserve"> </w:t>
            </w:r>
            <w:del w:id="26" w:author="Nicole Millinship" w:date="2019-10-11T14:16:00Z">
              <w:r w:rsidDel="0081718B">
                <w:rPr>
                  <w:lang w:eastAsia="zh-CN"/>
                </w:rPr>
                <w:delText>simultaneously</w:delText>
              </w:r>
            </w:del>
            <w:ins w:id="27" w:author="Nicole Millinship" w:date="2019-10-11T14:16:00Z">
              <w:r w:rsidR="0081718B">
                <w:rPr>
                  <w:lang w:eastAsia="zh-CN"/>
                </w:rPr>
                <w:t>from examining the “2048” project</w:t>
              </w:r>
            </w:ins>
            <w:r>
              <w:rPr>
                <w:lang w:eastAsia="zh-CN"/>
              </w:rPr>
              <w:t>.</w:t>
            </w:r>
            <w:r w:rsidR="007237E0">
              <w:rPr>
                <w:lang w:eastAsia="zh-CN"/>
              </w:rPr>
              <w:t xml:space="preserve"> However, we have some former example</w:t>
            </w:r>
            <w:r w:rsidR="00100C1D">
              <w:rPr>
                <w:lang w:eastAsia="zh-CN"/>
              </w:rPr>
              <w:t>s</w:t>
            </w:r>
            <w:ins w:id="28" w:author="Nicole Millinship" w:date="2019-10-11T14:48:00Z">
              <w:r w:rsidR="00BA4086">
                <w:rPr>
                  <w:lang w:eastAsia="zh-CN"/>
                </w:rPr>
                <w:t xml:space="preserve"> from previous projects</w:t>
              </w:r>
            </w:ins>
            <w:r w:rsidR="007237E0">
              <w:rPr>
                <w:lang w:eastAsia="zh-CN"/>
              </w:rPr>
              <w:t xml:space="preserve"> to</w:t>
            </w:r>
            <w:r w:rsidR="00D862A0">
              <w:rPr>
                <w:lang w:eastAsia="zh-CN"/>
              </w:rPr>
              <w:t xml:space="preserve"> </w:t>
            </w:r>
            <w:r w:rsidR="00742F1F">
              <w:rPr>
                <w:lang w:eastAsia="zh-CN"/>
              </w:rPr>
              <w:t>learn</w:t>
            </w:r>
            <w:ins w:id="29" w:author="Nicole Millinship" w:date="2019-10-11T14:48:00Z">
              <w:r w:rsidR="00BA4086">
                <w:rPr>
                  <w:lang w:eastAsia="zh-CN"/>
                </w:rPr>
                <w:t xml:space="preserve"> from</w:t>
              </w:r>
            </w:ins>
            <w:r w:rsidR="00742F1F">
              <w:rPr>
                <w:lang w:eastAsia="zh-CN"/>
              </w:rPr>
              <w:t>.</w:t>
            </w:r>
            <w:bookmarkStart w:id="30" w:name="_GoBack"/>
            <w:bookmarkEnd w:id="30"/>
          </w:p>
          <w:p w14:paraId="734CF932" w14:textId="77777777" w:rsidR="001E3597" w:rsidRPr="00943430" w:rsidRDefault="001E3597" w:rsidP="00E57C4D"/>
          <w:p w14:paraId="6B00F490" w14:textId="77777777" w:rsidR="001E3597" w:rsidRDefault="001E3597" w:rsidP="00E57C4D">
            <w:r>
              <w:t>(Max 500 words)</w:t>
            </w:r>
          </w:p>
        </w:tc>
      </w:tr>
      <w:tr w:rsidR="00663DAC" w14:paraId="24660070" w14:textId="77777777" w:rsidTr="006F0904">
        <w:tc>
          <w:tcPr>
            <w:tcW w:w="4511" w:type="dxa"/>
            <w:gridSpan w:val="2"/>
          </w:tcPr>
          <w:p w14:paraId="5ACB85E0" w14:textId="77777777" w:rsidR="00663DAC" w:rsidRPr="00663DAC" w:rsidRDefault="001E3597" w:rsidP="00663DAC">
            <w:pPr>
              <w:rPr>
                <w:b/>
              </w:rPr>
            </w:pPr>
            <w:r>
              <w:rPr>
                <w:b/>
              </w:rPr>
              <w:lastRenderedPageBreak/>
              <w:t>Date of Submission of EoI</w:t>
            </w:r>
          </w:p>
        </w:tc>
        <w:tc>
          <w:tcPr>
            <w:tcW w:w="4505" w:type="dxa"/>
          </w:tcPr>
          <w:p w14:paraId="4CDBB971" w14:textId="25F06B32" w:rsidR="00663DAC" w:rsidRDefault="00415D64">
            <w:del w:id="31" w:author="Nicole Millinship" w:date="2019-10-11T14:04:00Z">
              <w:r w:rsidDel="00E57C4D">
                <w:delText>17</w:delText>
              </w:r>
              <w:r w:rsidR="00E51DC9" w:rsidDel="00E57C4D">
                <w:delText xml:space="preserve"> October 2016</w:delText>
              </w:r>
            </w:del>
          </w:p>
        </w:tc>
      </w:tr>
      <w:tr w:rsidR="00663DAC" w14:paraId="1D93F806" w14:textId="77777777" w:rsidTr="006F0904">
        <w:tc>
          <w:tcPr>
            <w:tcW w:w="4511" w:type="dxa"/>
            <w:gridSpan w:val="2"/>
          </w:tcPr>
          <w:p w14:paraId="782BA11A" w14:textId="77777777" w:rsidR="00663DAC" w:rsidRPr="00663DAC" w:rsidRDefault="00663DAC" w:rsidP="00663DAC">
            <w:pPr>
              <w:rPr>
                <w:b/>
              </w:rPr>
            </w:pPr>
            <w:r>
              <w:rPr>
                <w:b/>
              </w:rPr>
              <w:t>Date of Pitch</w:t>
            </w:r>
          </w:p>
        </w:tc>
        <w:tc>
          <w:tcPr>
            <w:tcW w:w="4505" w:type="dxa"/>
          </w:tcPr>
          <w:p w14:paraId="3CD0492C" w14:textId="111397C4" w:rsidR="00663DAC" w:rsidRDefault="00415D64">
            <w:del w:id="32" w:author="Nicole Millinship" w:date="2019-10-11T14:04:00Z">
              <w:r w:rsidDel="00E57C4D">
                <w:delText>28</w:delText>
              </w:r>
              <w:r w:rsidR="00E51DC9" w:rsidDel="00E57C4D">
                <w:delText xml:space="preserve"> October 2016</w:delText>
              </w:r>
            </w:del>
          </w:p>
        </w:tc>
      </w:tr>
      <w:tr w:rsidR="00663DAC" w14:paraId="0B93E8F8" w14:textId="77777777" w:rsidTr="006F0904">
        <w:tc>
          <w:tcPr>
            <w:tcW w:w="4511" w:type="dxa"/>
            <w:gridSpan w:val="2"/>
          </w:tcPr>
          <w:p w14:paraId="509ECC41" w14:textId="77777777" w:rsidR="00663DAC" w:rsidRDefault="00663DAC" w:rsidP="00663DAC">
            <w:pPr>
              <w:rPr>
                <w:b/>
              </w:rPr>
            </w:pPr>
            <w:r>
              <w:rPr>
                <w:b/>
              </w:rPr>
              <w:t>Notification of award</w:t>
            </w:r>
          </w:p>
        </w:tc>
        <w:tc>
          <w:tcPr>
            <w:tcW w:w="4505" w:type="dxa"/>
          </w:tcPr>
          <w:p w14:paraId="770EBDCA" w14:textId="42D21D09" w:rsidR="00663DAC" w:rsidRDefault="00415D64" w:rsidP="00415D64">
            <w:del w:id="33" w:author="Nicole Millinship" w:date="2019-10-11T14:04:00Z">
              <w:r w:rsidDel="00E57C4D">
                <w:delText xml:space="preserve">1 November </w:delText>
              </w:r>
              <w:r w:rsidR="001E3597" w:rsidDel="00E57C4D">
                <w:delText>2016</w:delText>
              </w:r>
            </w:del>
          </w:p>
        </w:tc>
      </w:tr>
    </w:tbl>
    <w:p w14:paraId="445D2BDD" w14:textId="77777777" w:rsidR="009D141B" w:rsidRDefault="009D141B"/>
    <w:p w14:paraId="456898D9" w14:textId="61D35F97" w:rsidR="00E205B4" w:rsidRPr="001E3597" w:rsidRDefault="00006973" w:rsidP="00006973">
      <w:pPr>
        <w:rPr>
          <w:b/>
        </w:rPr>
      </w:pPr>
      <w:r>
        <w:rPr>
          <w:b/>
        </w:rPr>
        <w:t>Please make sure to attach a CV for each member of the group.</w:t>
      </w:r>
    </w:p>
    <w:sectPr w:rsidR="00E205B4" w:rsidRPr="001E35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C5461" w14:textId="77777777" w:rsidR="009A0FFF" w:rsidRDefault="009A0FFF" w:rsidP="00D83A57">
      <w:r>
        <w:separator/>
      </w:r>
    </w:p>
  </w:endnote>
  <w:endnote w:type="continuationSeparator" w:id="0">
    <w:p w14:paraId="6DD7D18C" w14:textId="77777777" w:rsidR="009A0FFF" w:rsidRDefault="009A0FFF" w:rsidP="00D83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D8D29" w14:textId="77777777" w:rsidR="009A0FFF" w:rsidRDefault="009A0FFF" w:rsidP="00D83A57">
      <w:r>
        <w:separator/>
      </w:r>
    </w:p>
  </w:footnote>
  <w:footnote w:type="continuationSeparator" w:id="0">
    <w:p w14:paraId="48190ECF" w14:textId="77777777" w:rsidR="009A0FFF" w:rsidRDefault="009A0FFF" w:rsidP="00D83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A88"/>
    <w:multiLevelType w:val="hybridMultilevel"/>
    <w:tmpl w:val="7056ED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FC5038"/>
    <w:multiLevelType w:val="hybridMultilevel"/>
    <w:tmpl w:val="97CA891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0E3661"/>
    <w:multiLevelType w:val="hybridMultilevel"/>
    <w:tmpl w:val="E66C5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12702A"/>
    <w:multiLevelType w:val="hybridMultilevel"/>
    <w:tmpl w:val="95CC4F1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BDE6B59"/>
    <w:multiLevelType w:val="hybridMultilevel"/>
    <w:tmpl w:val="0C52281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48BF0D89"/>
    <w:multiLevelType w:val="hybridMultilevel"/>
    <w:tmpl w:val="E0C0BE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le Millinship">
    <w15:presenceInfo w15:providerId="AD" w15:userId="S-1-5-21-1664130791-3153540899-3044996548-6038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54F"/>
    <w:rsid w:val="00001966"/>
    <w:rsid w:val="000045F1"/>
    <w:rsid w:val="000059AC"/>
    <w:rsid w:val="00006973"/>
    <w:rsid w:val="00017D02"/>
    <w:rsid w:val="00023ED7"/>
    <w:rsid w:val="000325F9"/>
    <w:rsid w:val="00032EF1"/>
    <w:rsid w:val="00042B31"/>
    <w:rsid w:val="00045D2F"/>
    <w:rsid w:val="00047343"/>
    <w:rsid w:val="00051BA5"/>
    <w:rsid w:val="000577B9"/>
    <w:rsid w:val="000634BB"/>
    <w:rsid w:val="000752D6"/>
    <w:rsid w:val="0008179C"/>
    <w:rsid w:val="000817F1"/>
    <w:rsid w:val="00091890"/>
    <w:rsid w:val="00093EBA"/>
    <w:rsid w:val="00094481"/>
    <w:rsid w:val="000965F1"/>
    <w:rsid w:val="000B1EBF"/>
    <w:rsid w:val="000B2203"/>
    <w:rsid w:val="000C08C6"/>
    <w:rsid w:val="000C5358"/>
    <w:rsid w:val="000E08AC"/>
    <w:rsid w:val="000E26BF"/>
    <w:rsid w:val="000F394D"/>
    <w:rsid w:val="00100C1D"/>
    <w:rsid w:val="00102158"/>
    <w:rsid w:val="00103BD5"/>
    <w:rsid w:val="00110582"/>
    <w:rsid w:val="00121A90"/>
    <w:rsid w:val="00125ACA"/>
    <w:rsid w:val="001401C8"/>
    <w:rsid w:val="001439CC"/>
    <w:rsid w:val="00150E7A"/>
    <w:rsid w:val="0015241E"/>
    <w:rsid w:val="00177884"/>
    <w:rsid w:val="00177EDA"/>
    <w:rsid w:val="0018361B"/>
    <w:rsid w:val="00191D83"/>
    <w:rsid w:val="001A0051"/>
    <w:rsid w:val="001A29C1"/>
    <w:rsid w:val="001A2C09"/>
    <w:rsid w:val="001A49D5"/>
    <w:rsid w:val="001B2856"/>
    <w:rsid w:val="001C766F"/>
    <w:rsid w:val="001D46E0"/>
    <w:rsid w:val="001D6663"/>
    <w:rsid w:val="001E291A"/>
    <w:rsid w:val="001E3597"/>
    <w:rsid w:val="001F08A1"/>
    <w:rsid w:val="00226F09"/>
    <w:rsid w:val="00240ABB"/>
    <w:rsid w:val="0025073C"/>
    <w:rsid w:val="00251A88"/>
    <w:rsid w:val="00276DDF"/>
    <w:rsid w:val="0028007F"/>
    <w:rsid w:val="00280DBE"/>
    <w:rsid w:val="002862BD"/>
    <w:rsid w:val="0029267E"/>
    <w:rsid w:val="002A322B"/>
    <w:rsid w:val="002A4698"/>
    <w:rsid w:val="002B5483"/>
    <w:rsid w:val="002B7A4F"/>
    <w:rsid w:val="002D421D"/>
    <w:rsid w:val="002D72EB"/>
    <w:rsid w:val="002E603B"/>
    <w:rsid w:val="002F0D19"/>
    <w:rsid w:val="002F3A86"/>
    <w:rsid w:val="00304B5F"/>
    <w:rsid w:val="00315E38"/>
    <w:rsid w:val="003239D0"/>
    <w:rsid w:val="00332097"/>
    <w:rsid w:val="00334157"/>
    <w:rsid w:val="00344633"/>
    <w:rsid w:val="00346804"/>
    <w:rsid w:val="0035072E"/>
    <w:rsid w:val="00352EA4"/>
    <w:rsid w:val="00360CFF"/>
    <w:rsid w:val="003616AA"/>
    <w:rsid w:val="00377913"/>
    <w:rsid w:val="00381791"/>
    <w:rsid w:val="003873F3"/>
    <w:rsid w:val="00390A06"/>
    <w:rsid w:val="00390F10"/>
    <w:rsid w:val="0039122A"/>
    <w:rsid w:val="00395F54"/>
    <w:rsid w:val="003B6307"/>
    <w:rsid w:val="003D6A98"/>
    <w:rsid w:val="003F2BAA"/>
    <w:rsid w:val="003F676B"/>
    <w:rsid w:val="00402330"/>
    <w:rsid w:val="00415D64"/>
    <w:rsid w:val="004310D7"/>
    <w:rsid w:val="004315FD"/>
    <w:rsid w:val="00447980"/>
    <w:rsid w:val="00461971"/>
    <w:rsid w:val="004943E4"/>
    <w:rsid w:val="004955F9"/>
    <w:rsid w:val="004C6D4F"/>
    <w:rsid w:val="004D5745"/>
    <w:rsid w:val="004F4D0F"/>
    <w:rsid w:val="00510A22"/>
    <w:rsid w:val="00515542"/>
    <w:rsid w:val="005224DD"/>
    <w:rsid w:val="00523F7B"/>
    <w:rsid w:val="00530592"/>
    <w:rsid w:val="005367E5"/>
    <w:rsid w:val="00542C1E"/>
    <w:rsid w:val="0055385F"/>
    <w:rsid w:val="0058161C"/>
    <w:rsid w:val="005874B3"/>
    <w:rsid w:val="005928E3"/>
    <w:rsid w:val="00594226"/>
    <w:rsid w:val="00596D46"/>
    <w:rsid w:val="005A1A80"/>
    <w:rsid w:val="005D09AA"/>
    <w:rsid w:val="005E2588"/>
    <w:rsid w:val="005E73CF"/>
    <w:rsid w:val="005E79DE"/>
    <w:rsid w:val="00614C56"/>
    <w:rsid w:val="00614C92"/>
    <w:rsid w:val="006221C2"/>
    <w:rsid w:val="00627688"/>
    <w:rsid w:val="00637904"/>
    <w:rsid w:val="00655901"/>
    <w:rsid w:val="006564F2"/>
    <w:rsid w:val="00663DAC"/>
    <w:rsid w:val="006711D2"/>
    <w:rsid w:val="00675B37"/>
    <w:rsid w:val="00691969"/>
    <w:rsid w:val="006A0FAF"/>
    <w:rsid w:val="006A18C5"/>
    <w:rsid w:val="006A3CA3"/>
    <w:rsid w:val="006A3D34"/>
    <w:rsid w:val="006A7FB9"/>
    <w:rsid w:val="006B255F"/>
    <w:rsid w:val="006B5599"/>
    <w:rsid w:val="006B689D"/>
    <w:rsid w:val="006D179F"/>
    <w:rsid w:val="006D515D"/>
    <w:rsid w:val="006E2168"/>
    <w:rsid w:val="006F0904"/>
    <w:rsid w:val="0070170E"/>
    <w:rsid w:val="0070190F"/>
    <w:rsid w:val="00714145"/>
    <w:rsid w:val="00717F52"/>
    <w:rsid w:val="0072154F"/>
    <w:rsid w:val="007237E0"/>
    <w:rsid w:val="00724838"/>
    <w:rsid w:val="00733B39"/>
    <w:rsid w:val="00742F1F"/>
    <w:rsid w:val="00745220"/>
    <w:rsid w:val="00745CEB"/>
    <w:rsid w:val="0075163B"/>
    <w:rsid w:val="0076488B"/>
    <w:rsid w:val="007676D8"/>
    <w:rsid w:val="00773D19"/>
    <w:rsid w:val="00775E17"/>
    <w:rsid w:val="00795FA2"/>
    <w:rsid w:val="007A2F1F"/>
    <w:rsid w:val="007A7553"/>
    <w:rsid w:val="007B1D29"/>
    <w:rsid w:val="007B2B6F"/>
    <w:rsid w:val="007C11A6"/>
    <w:rsid w:val="007C62E0"/>
    <w:rsid w:val="007D18B8"/>
    <w:rsid w:val="007E0B61"/>
    <w:rsid w:val="00807BDA"/>
    <w:rsid w:val="008152C8"/>
    <w:rsid w:val="0081718B"/>
    <w:rsid w:val="0081784E"/>
    <w:rsid w:val="00831B28"/>
    <w:rsid w:val="00836A9C"/>
    <w:rsid w:val="00845FC1"/>
    <w:rsid w:val="00857F27"/>
    <w:rsid w:val="008642A9"/>
    <w:rsid w:val="008703D0"/>
    <w:rsid w:val="008748FE"/>
    <w:rsid w:val="00877BAD"/>
    <w:rsid w:val="00884BC3"/>
    <w:rsid w:val="00896655"/>
    <w:rsid w:val="008A5C1E"/>
    <w:rsid w:val="008B21DE"/>
    <w:rsid w:val="008C78CD"/>
    <w:rsid w:val="008D5906"/>
    <w:rsid w:val="008F66BB"/>
    <w:rsid w:val="009005DE"/>
    <w:rsid w:val="00902E89"/>
    <w:rsid w:val="0091294D"/>
    <w:rsid w:val="009361EE"/>
    <w:rsid w:val="00943430"/>
    <w:rsid w:val="009467A5"/>
    <w:rsid w:val="009509E2"/>
    <w:rsid w:val="009649F3"/>
    <w:rsid w:val="0097595B"/>
    <w:rsid w:val="0097729B"/>
    <w:rsid w:val="009864BD"/>
    <w:rsid w:val="00992B0E"/>
    <w:rsid w:val="009A0FFF"/>
    <w:rsid w:val="009A1050"/>
    <w:rsid w:val="009A35C3"/>
    <w:rsid w:val="009A6913"/>
    <w:rsid w:val="009B1738"/>
    <w:rsid w:val="009B1949"/>
    <w:rsid w:val="009B79C9"/>
    <w:rsid w:val="009D141B"/>
    <w:rsid w:val="009E008E"/>
    <w:rsid w:val="009E216E"/>
    <w:rsid w:val="009E5408"/>
    <w:rsid w:val="009E5DB2"/>
    <w:rsid w:val="009F40FA"/>
    <w:rsid w:val="00A0252A"/>
    <w:rsid w:val="00A10957"/>
    <w:rsid w:val="00A12EFB"/>
    <w:rsid w:val="00A15298"/>
    <w:rsid w:val="00A23087"/>
    <w:rsid w:val="00A327A7"/>
    <w:rsid w:val="00A429B9"/>
    <w:rsid w:val="00A43895"/>
    <w:rsid w:val="00A645A8"/>
    <w:rsid w:val="00A73489"/>
    <w:rsid w:val="00A77362"/>
    <w:rsid w:val="00A8082A"/>
    <w:rsid w:val="00A94A65"/>
    <w:rsid w:val="00AB48F7"/>
    <w:rsid w:val="00AC175E"/>
    <w:rsid w:val="00AC2713"/>
    <w:rsid w:val="00AC2EC6"/>
    <w:rsid w:val="00AC6BB2"/>
    <w:rsid w:val="00AD277C"/>
    <w:rsid w:val="00AE55DB"/>
    <w:rsid w:val="00AE6D3B"/>
    <w:rsid w:val="00AF4513"/>
    <w:rsid w:val="00AF4A3D"/>
    <w:rsid w:val="00B05693"/>
    <w:rsid w:val="00B13D10"/>
    <w:rsid w:val="00B21DF8"/>
    <w:rsid w:val="00B2649E"/>
    <w:rsid w:val="00B30530"/>
    <w:rsid w:val="00B35A36"/>
    <w:rsid w:val="00B6275B"/>
    <w:rsid w:val="00B63C8B"/>
    <w:rsid w:val="00B708BA"/>
    <w:rsid w:val="00B731B2"/>
    <w:rsid w:val="00B736AA"/>
    <w:rsid w:val="00B77E17"/>
    <w:rsid w:val="00B82C1F"/>
    <w:rsid w:val="00BA4086"/>
    <w:rsid w:val="00BB7A15"/>
    <w:rsid w:val="00BC299F"/>
    <w:rsid w:val="00BD3291"/>
    <w:rsid w:val="00BF3585"/>
    <w:rsid w:val="00C304DD"/>
    <w:rsid w:val="00C35EDC"/>
    <w:rsid w:val="00C3740E"/>
    <w:rsid w:val="00C43C07"/>
    <w:rsid w:val="00C47BC9"/>
    <w:rsid w:val="00C704BD"/>
    <w:rsid w:val="00C72DDB"/>
    <w:rsid w:val="00C80F3A"/>
    <w:rsid w:val="00C84B30"/>
    <w:rsid w:val="00C93AA4"/>
    <w:rsid w:val="00C97D86"/>
    <w:rsid w:val="00CB424E"/>
    <w:rsid w:val="00CC5A95"/>
    <w:rsid w:val="00CF24E0"/>
    <w:rsid w:val="00CF671B"/>
    <w:rsid w:val="00D0786C"/>
    <w:rsid w:val="00D10ECE"/>
    <w:rsid w:val="00D44C11"/>
    <w:rsid w:val="00D50807"/>
    <w:rsid w:val="00D7457F"/>
    <w:rsid w:val="00D83A57"/>
    <w:rsid w:val="00D862A0"/>
    <w:rsid w:val="00D9604E"/>
    <w:rsid w:val="00DA6F37"/>
    <w:rsid w:val="00DB40A4"/>
    <w:rsid w:val="00DB635B"/>
    <w:rsid w:val="00DD02E0"/>
    <w:rsid w:val="00DD43BB"/>
    <w:rsid w:val="00DF1D10"/>
    <w:rsid w:val="00E05C7A"/>
    <w:rsid w:val="00E071CC"/>
    <w:rsid w:val="00E078AB"/>
    <w:rsid w:val="00E1293D"/>
    <w:rsid w:val="00E205B4"/>
    <w:rsid w:val="00E205FA"/>
    <w:rsid w:val="00E21CDE"/>
    <w:rsid w:val="00E21EC4"/>
    <w:rsid w:val="00E51DC9"/>
    <w:rsid w:val="00E534C8"/>
    <w:rsid w:val="00E55354"/>
    <w:rsid w:val="00E57C4D"/>
    <w:rsid w:val="00E60108"/>
    <w:rsid w:val="00E6034A"/>
    <w:rsid w:val="00E66EDC"/>
    <w:rsid w:val="00E6729D"/>
    <w:rsid w:val="00E83277"/>
    <w:rsid w:val="00EA065D"/>
    <w:rsid w:val="00EA0774"/>
    <w:rsid w:val="00EA71B1"/>
    <w:rsid w:val="00ED6696"/>
    <w:rsid w:val="00EF1434"/>
    <w:rsid w:val="00EF587A"/>
    <w:rsid w:val="00F0041F"/>
    <w:rsid w:val="00F121A6"/>
    <w:rsid w:val="00F13760"/>
    <w:rsid w:val="00F302A6"/>
    <w:rsid w:val="00F46B6C"/>
    <w:rsid w:val="00F47116"/>
    <w:rsid w:val="00F61555"/>
    <w:rsid w:val="00F623AD"/>
    <w:rsid w:val="00F6500C"/>
    <w:rsid w:val="00F6511D"/>
    <w:rsid w:val="00F71D8D"/>
    <w:rsid w:val="00F81C6F"/>
    <w:rsid w:val="00F92FBF"/>
    <w:rsid w:val="00FA567E"/>
    <w:rsid w:val="00FC4608"/>
    <w:rsid w:val="00FD10C8"/>
    <w:rsid w:val="00FD14CD"/>
    <w:rsid w:val="00FD45F2"/>
    <w:rsid w:val="00FE4DF4"/>
    <w:rsid w:val="00FF3314"/>
    <w:rsid w:val="00FF466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9587C"/>
  <w15:docId w15:val="{F80C9F62-CB01-4DDB-A8A8-2429F8197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D515D"/>
    <w:pPr>
      <w:spacing w:after="0" w:line="240" w:lineRule="auto"/>
    </w:pPr>
    <w:rPr>
      <w:rFonts w:ascii="Verdana" w:hAnsi="Verdana"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3DAC"/>
    <w:rPr>
      <w:color w:val="0000FF" w:themeColor="hyperlink"/>
      <w:u w:val="single"/>
    </w:rPr>
  </w:style>
  <w:style w:type="character" w:styleId="UnresolvedMention">
    <w:name w:val="Unresolved Mention"/>
    <w:basedOn w:val="DefaultParagraphFont"/>
    <w:uiPriority w:val="99"/>
    <w:semiHidden/>
    <w:unhideWhenUsed/>
    <w:rsid w:val="00F46B6C"/>
    <w:rPr>
      <w:color w:val="605E5C"/>
      <w:shd w:val="clear" w:color="auto" w:fill="E1DFDD"/>
    </w:rPr>
  </w:style>
  <w:style w:type="paragraph" w:styleId="Header">
    <w:name w:val="header"/>
    <w:basedOn w:val="Normal"/>
    <w:link w:val="HeaderChar"/>
    <w:uiPriority w:val="99"/>
    <w:unhideWhenUsed/>
    <w:rsid w:val="00D83A5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83A57"/>
    <w:rPr>
      <w:rFonts w:ascii="Verdana" w:hAnsi="Verdana" w:cs="Times New Roman"/>
      <w:sz w:val="18"/>
      <w:szCs w:val="18"/>
    </w:rPr>
  </w:style>
  <w:style w:type="paragraph" w:styleId="Footer">
    <w:name w:val="footer"/>
    <w:basedOn w:val="Normal"/>
    <w:link w:val="FooterChar"/>
    <w:uiPriority w:val="99"/>
    <w:unhideWhenUsed/>
    <w:rsid w:val="00D83A5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83A57"/>
    <w:rPr>
      <w:rFonts w:ascii="Verdana" w:hAnsi="Verdana" w:cs="Times New Roman"/>
      <w:sz w:val="18"/>
      <w:szCs w:val="18"/>
    </w:rPr>
  </w:style>
  <w:style w:type="paragraph" w:styleId="ListParagraph">
    <w:name w:val="List Paragraph"/>
    <w:basedOn w:val="Normal"/>
    <w:uiPriority w:val="34"/>
    <w:qFormat/>
    <w:rsid w:val="009434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3129">
      <w:bodyDiv w:val="1"/>
      <w:marLeft w:val="0"/>
      <w:marRight w:val="0"/>
      <w:marTop w:val="0"/>
      <w:marBottom w:val="0"/>
      <w:divBdr>
        <w:top w:val="none" w:sz="0" w:space="0" w:color="auto"/>
        <w:left w:val="none" w:sz="0" w:space="0" w:color="auto"/>
        <w:bottom w:val="none" w:sz="0" w:space="0" w:color="auto"/>
        <w:right w:val="none" w:sz="0" w:space="0" w:color="auto"/>
      </w:divBdr>
    </w:div>
    <w:div w:id="320741468">
      <w:bodyDiv w:val="1"/>
      <w:marLeft w:val="0"/>
      <w:marRight w:val="0"/>
      <w:marTop w:val="0"/>
      <w:marBottom w:val="0"/>
      <w:divBdr>
        <w:top w:val="none" w:sz="0" w:space="0" w:color="auto"/>
        <w:left w:val="none" w:sz="0" w:space="0" w:color="auto"/>
        <w:bottom w:val="none" w:sz="0" w:space="0" w:color="auto"/>
        <w:right w:val="none" w:sz="0" w:space="0" w:color="auto"/>
      </w:divBdr>
    </w:div>
    <w:div w:id="338897048">
      <w:bodyDiv w:val="1"/>
      <w:marLeft w:val="0"/>
      <w:marRight w:val="0"/>
      <w:marTop w:val="0"/>
      <w:marBottom w:val="0"/>
      <w:divBdr>
        <w:top w:val="none" w:sz="0" w:space="0" w:color="auto"/>
        <w:left w:val="none" w:sz="0" w:space="0" w:color="auto"/>
        <w:bottom w:val="none" w:sz="0" w:space="0" w:color="auto"/>
        <w:right w:val="none" w:sz="0" w:space="0" w:color="auto"/>
      </w:divBdr>
      <w:divsChild>
        <w:div w:id="1367485497">
          <w:marLeft w:val="0"/>
          <w:marRight w:val="0"/>
          <w:marTop w:val="0"/>
          <w:marBottom w:val="0"/>
          <w:divBdr>
            <w:top w:val="none" w:sz="0" w:space="0" w:color="auto"/>
            <w:left w:val="none" w:sz="0" w:space="0" w:color="auto"/>
            <w:bottom w:val="none" w:sz="0" w:space="0" w:color="auto"/>
            <w:right w:val="none" w:sz="0" w:space="0" w:color="auto"/>
          </w:divBdr>
          <w:divsChild>
            <w:div w:id="7321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70294">
      <w:bodyDiv w:val="1"/>
      <w:marLeft w:val="0"/>
      <w:marRight w:val="0"/>
      <w:marTop w:val="0"/>
      <w:marBottom w:val="0"/>
      <w:divBdr>
        <w:top w:val="none" w:sz="0" w:space="0" w:color="auto"/>
        <w:left w:val="none" w:sz="0" w:space="0" w:color="auto"/>
        <w:bottom w:val="none" w:sz="0" w:space="0" w:color="auto"/>
        <w:right w:val="none" w:sz="0" w:space="0" w:color="auto"/>
      </w:divBdr>
      <w:divsChild>
        <w:div w:id="1800953630">
          <w:marLeft w:val="0"/>
          <w:marRight w:val="0"/>
          <w:marTop w:val="0"/>
          <w:marBottom w:val="0"/>
          <w:divBdr>
            <w:top w:val="none" w:sz="0" w:space="0" w:color="auto"/>
            <w:left w:val="none" w:sz="0" w:space="0" w:color="auto"/>
            <w:bottom w:val="none" w:sz="0" w:space="0" w:color="auto"/>
            <w:right w:val="none" w:sz="0" w:space="0" w:color="auto"/>
          </w:divBdr>
          <w:divsChild>
            <w:div w:id="86798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8502">
      <w:bodyDiv w:val="1"/>
      <w:marLeft w:val="0"/>
      <w:marRight w:val="0"/>
      <w:marTop w:val="0"/>
      <w:marBottom w:val="0"/>
      <w:divBdr>
        <w:top w:val="none" w:sz="0" w:space="0" w:color="auto"/>
        <w:left w:val="none" w:sz="0" w:space="0" w:color="auto"/>
        <w:bottom w:val="none" w:sz="0" w:space="0" w:color="auto"/>
        <w:right w:val="none" w:sz="0" w:space="0" w:color="auto"/>
      </w:divBdr>
      <w:divsChild>
        <w:div w:id="694579285">
          <w:marLeft w:val="0"/>
          <w:marRight w:val="0"/>
          <w:marTop w:val="0"/>
          <w:marBottom w:val="0"/>
          <w:divBdr>
            <w:top w:val="none" w:sz="0" w:space="0" w:color="auto"/>
            <w:left w:val="none" w:sz="0" w:space="0" w:color="auto"/>
            <w:bottom w:val="none" w:sz="0" w:space="0" w:color="auto"/>
            <w:right w:val="none" w:sz="0" w:space="0" w:color="auto"/>
          </w:divBdr>
          <w:divsChild>
            <w:div w:id="8086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49125">
      <w:bodyDiv w:val="1"/>
      <w:marLeft w:val="0"/>
      <w:marRight w:val="0"/>
      <w:marTop w:val="0"/>
      <w:marBottom w:val="0"/>
      <w:divBdr>
        <w:top w:val="none" w:sz="0" w:space="0" w:color="auto"/>
        <w:left w:val="none" w:sz="0" w:space="0" w:color="auto"/>
        <w:bottom w:val="none" w:sz="0" w:space="0" w:color="auto"/>
        <w:right w:val="none" w:sz="0" w:space="0" w:color="auto"/>
      </w:divBdr>
    </w:div>
    <w:div w:id="723217656">
      <w:bodyDiv w:val="1"/>
      <w:marLeft w:val="0"/>
      <w:marRight w:val="0"/>
      <w:marTop w:val="0"/>
      <w:marBottom w:val="0"/>
      <w:divBdr>
        <w:top w:val="none" w:sz="0" w:space="0" w:color="auto"/>
        <w:left w:val="none" w:sz="0" w:space="0" w:color="auto"/>
        <w:bottom w:val="none" w:sz="0" w:space="0" w:color="auto"/>
        <w:right w:val="none" w:sz="0" w:space="0" w:color="auto"/>
      </w:divBdr>
      <w:divsChild>
        <w:div w:id="838884683">
          <w:marLeft w:val="0"/>
          <w:marRight w:val="0"/>
          <w:marTop w:val="0"/>
          <w:marBottom w:val="0"/>
          <w:divBdr>
            <w:top w:val="none" w:sz="0" w:space="0" w:color="auto"/>
            <w:left w:val="none" w:sz="0" w:space="0" w:color="auto"/>
            <w:bottom w:val="none" w:sz="0" w:space="0" w:color="auto"/>
            <w:right w:val="none" w:sz="0" w:space="0" w:color="auto"/>
          </w:divBdr>
          <w:divsChild>
            <w:div w:id="20813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2344">
      <w:bodyDiv w:val="1"/>
      <w:marLeft w:val="0"/>
      <w:marRight w:val="0"/>
      <w:marTop w:val="0"/>
      <w:marBottom w:val="0"/>
      <w:divBdr>
        <w:top w:val="none" w:sz="0" w:space="0" w:color="auto"/>
        <w:left w:val="none" w:sz="0" w:space="0" w:color="auto"/>
        <w:bottom w:val="none" w:sz="0" w:space="0" w:color="auto"/>
        <w:right w:val="none" w:sz="0" w:space="0" w:color="auto"/>
      </w:divBdr>
    </w:div>
    <w:div w:id="849953753">
      <w:bodyDiv w:val="1"/>
      <w:marLeft w:val="0"/>
      <w:marRight w:val="0"/>
      <w:marTop w:val="0"/>
      <w:marBottom w:val="0"/>
      <w:divBdr>
        <w:top w:val="none" w:sz="0" w:space="0" w:color="auto"/>
        <w:left w:val="none" w:sz="0" w:space="0" w:color="auto"/>
        <w:bottom w:val="none" w:sz="0" w:space="0" w:color="auto"/>
        <w:right w:val="none" w:sz="0" w:space="0" w:color="auto"/>
      </w:divBdr>
      <w:divsChild>
        <w:div w:id="298728337">
          <w:marLeft w:val="0"/>
          <w:marRight w:val="0"/>
          <w:marTop w:val="0"/>
          <w:marBottom w:val="0"/>
          <w:divBdr>
            <w:top w:val="none" w:sz="0" w:space="0" w:color="auto"/>
            <w:left w:val="none" w:sz="0" w:space="0" w:color="auto"/>
            <w:bottom w:val="none" w:sz="0" w:space="0" w:color="auto"/>
            <w:right w:val="none" w:sz="0" w:space="0" w:color="auto"/>
          </w:divBdr>
          <w:divsChild>
            <w:div w:id="18417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397">
      <w:bodyDiv w:val="1"/>
      <w:marLeft w:val="0"/>
      <w:marRight w:val="0"/>
      <w:marTop w:val="0"/>
      <w:marBottom w:val="0"/>
      <w:divBdr>
        <w:top w:val="none" w:sz="0" w:space="0" w:color="auto"/>
        <w:left w:val="none" w:sz="0" w:space="0" w:color="auto"/>
        <w:bottom w:val="none" w:sz="0" w:space="0" w:color="auto"/>
        <w:right w:val="none" w:sz="0" w:space="0" w:color="auto"/>
      </w:divBdr>
    </w:div>
    <w:div w:id="1128205894">
      <w:bodyDiv w:val="1"/>
      <w:marLeft w:val="0"/>
      <w:marRight w:val="0"/>
      <w:marTop w:val="0"/>
      <w:marBottom w:val="0"/>
      <w:divBdr>
        <w:top w:val="none" w:sz="0" w:space="0" w:color="auto"/>
        <w:left w:val="none" w:sz="0" w:space="0" w:color="auto"/>
        <w:bottom w:val="none" w:sz="0" w:space="0" w:color="auto"/>
        <w:right w:val="none" w:sz="0" w:space="0" w:color="auto"/>
      </w:divBdr>
    </w:div>
    <w:div w:id="1138454088">
      <w:bodyDiv w:val="1"/>
      <w:marLeft w:val="0"/>
      <w:marRight w:val="0"/>
      <w:marTop w:val="0"/>
      <w:marBottom w:val="0"/>
      <w:divBdr>
        <w:top w:val="none" w:sz="0" w:space="0" w:color="auto"/>
        <w:left w:val="none" w:sz="0" w:space="0" w:color="auto"/>
        <w:bottom w:val="none" w:sz="0" w:space="0" w:color="auto"/>
        <w:right w:val="none" w:sz="0" w:space="0" w:color="auto"/>
      </w:divBdr>
    </w:div>
    <w:div w:id="1145194742">
      <w:bodyDiv w:val="1"/>
      <w:marLeft w:val="0"/>
      <w:marRight w:val="0"/>
      <w:marTop w:val="0"/>
      <w:marBottom w:val="0"/>
      <w:divBdr>
        <w:top w:val="none" w:sz="0" w:space="0" w:color="auto"/>
        <w:left w:val="none" w:sz="0" w:space="0" w:color="auto"/>
        <w:bottom w:val="none" w:sz="0" w:space="0" w:color="auto"/>
        <w:right w:val="none" w:sz="0" w:space="0" w:color="auto"/>
      </w:divBdr>
      <w:divsChild>
        <w:div w:id="402221005">
          <w:marLeft w:val="0"/>
          <w:marRight w:val="0"/>
          <w:marTop w:val="0"/>
          <w:marBottom w:val="0"/>
          <w:divBdr>
            <w:top w:val="none" w:sz="0" w:space="0" w:color="auto"/>
            <w:left w:val="none" w:sz="0" w:space="0" w:color="auto"/>
            <w:bottom w:val="none" w:sz="0" w:space="0" w:color="auto"/>
            <w:right w:val="none" w:sz="0" w:space="0" w:color="auto"/>
          </w:divBdr>
          <w:divsChild>
            <w:div w:id="66486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9721">
      <w:bodyDiv w:val="1"/>
      <w:marLeft w:val="0"/>
      <w:marRight w:val="0"/>
      <w:marTop w:val="0"/>
      <w:marBottom w:val="0"/>
      <w:divBdr>
        <w:top w:val="none" w:sz="0" w:space="0" w:color="auto"/>
        <w:left w:val="none" w:sz="0" w:space="0" w:color="auto"/>
        <w:bottom w:val="none" w:sz="0" w:space="0" w:color="auto"/>
        <w:right w:val="none" w:sz="0" w:space="0" w:color="auto"/>
      </w:divBdr>
      <w:divsChild>
        <w:div w:id="868101098">
          <w:marLeft w:val="0"/>
          <w:marRight w:val="0"/>
          <w:marTop w:val="0"/>
          <w:marBottom w:val="0"/>
          <w:divBdr>
            <w:top w:val="none" w:sz="0" w:space="0" w:color="auto"/>
            <w:left w:val="none" w:sz="0" w:space="0" w:color="auto"/>
            <w:bottom w:val="none" w:sz="0" w:space="0" w:color="auto"/>
            <w:right w:val="none" w:sz="0" w:space="0" w:color="auto"/>
          </w:divBdr>
          <w:divsChild>
            <w:div w:id="12870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601">
      <w:bodyDiv w:val="1"/>
      <w:marLeft w:val="0"/>
      <w:marRight w:val="0"/>
      <w:marTop w:val="0"/>
      <w:marBottom w:val="0"/>
      <w:divBdr>
        <w:top w:val="none" w:sz="0" w:space="0" w:color="auto"/>
        <w:left w:val="none" w:sz="0" w:space="0" w:color="auto"/>
        <w:bottom w:val="none" w:sz="0" w:space="0" w:color="auto"/>
        <w:right w:val="none" w:sz="0" w:space="0" w:color="auto"/>
      </w:divBdr>
    </w:div>
    <w:div w:id="1249193896">
      <w:bodyDiv w:val="1"/>
      <w:marLeft w:val="0"/>
      <w:marRight w:val="0"/>
      <w:marTop w:val="0"/>
      <w:marBottom w:val="0"/>
      <w:divBdr>
        <w:top w:val="none" w:sz="0" w:space="0" w:color="auto"/>
        <w:left w:val="none" w:sz="0" w:space="0" w:color="auto"/>
        <w:bottom w:val="none" w:sz="0" w:space="0" w:color="auto"/>
        <w:right w:val="none" w:sz="0" w:space="0" w:color="auto"/>
      </w:divBdr>
      <w:divsChild>
        <w:div w:id="2061202989">
          <w:marLeft w:val="0"/>
          <w:marRight w:val="0"/>
          <w:marTop w:val="0"/>
          <w:marBottom w:val="0"/>
          <w:divBdr>
            <w:top w:val="none" w:sz="0" w:space="0" w:color="auto"/>
            <w:left w:val="none" w:sz="0" w:space="0" w:color="auto"/>
            <w:bottom w:val="none" w:sz="0" w:space="0" w:color="auto"/>
            <w:right w:val="none" w:sz="0" w:space="0" w:color="auto"/>
          </w:divBdr>
          <w:divsChild>
            <w:div w:id="18495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0450">
      <w:bodyDiv w:val="1"/>
      <w:marLeft w:val="0"/>
      <w:marRight w:val="0"/>
      <w:marTop w:val="0"/>
      <w:marBottom w:val="0"/>
      <w:divBdr>
        <w:top w:val="none" w:sz="0" w:space="0" w:color="auto"/>
        <w:left w:val="none" w:sz="0" w:space="0" w:color="auto"/>
        <w:bottom w:val="none" w:sz="0" w:space="0" w:color="auto"/>
        <w:right w:val="none" w:sz="0" w:space="0" w:color="auto"/>
      </w:divBdr>
      <w:divsChild>
        <w:div w:id="322781391">
          <w:marLeft w:val="0"/>
          <w:marRight w:val="0"/>
          <w:marTop w:val="0"/>
          <w:marBottom w:val="0"/>
          <w:divBdr>
            <w:top w:val="none" w:sz="0" w:space="0" w:color="auto"/>
            <w:left w:val="none" w:sz="0" w:space="0" w:color="auto"/>
            <w:bottom w:val="none" w:sz="0" w:space="0" w:color="auto"/>
            <w:right w:val="none" w:sz="0" w:space="0" w:color="auto"/>
          </w:divBdr>
          <w:divsChild>
            <w:div w:id="17263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17573">
      <w:bodyDiv w:val="1"/>
      <w:marLeft w:val="0"/>
      <w:marRight w:val="0"/>
      <w:marTop w:val="0"/>
      <w:marBottom w:val="0"/>
      <w:divBdr>
        <w:top w:val="none" w:sz="0" w:space="0" w:color="auto"/>
        <w:left w:val="none" w:sz="0" w:space="0" w:color="auto"/>
        <w:bottom w:val="none" w:sz="0" w:space="0" w:color="auto"/>
        <w:right w:val="none" w:sz="0" w:space="0" w:color="auto"/>
      </w:divBdr>
      <w:divsChild>
        <w:div w:id="35735876">
          <w:marLeft w:val="0"/>
          <w:marRight w:val="0"/>
          <w:marTop w:val="0"/>
          <w:marBottom w:val="0"/>
          <w:divBdr>
            <w:top w:val="none" w:sz="0" w:space="0" w:color="auto"/>
            <w:left w:val="none" w:sz="0" w:space="0" w:color="auto"/>
            <w:bottom w:val="none" w:sz="0" w:space="0" w:color="auto"/>
            <w:right w:val="none" w:sz="0" w:space="0" w:color="auto"/>
          </w:divBdr>
          <w:divsChild>
            <w:div w:id="12735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6242">
      <w:bodyDiv w:val="1"/>
      <w:marLeft w:val="0"/>
      <w:marRight w:val="0"/>
      <w:marTop w:val="0"/>
      <w:marBottom w:val="0"/>
      <w:divBdr>
        <w:top w:val="none" w:sz="0" w:space="0" w:color="auto"/>
        <w:left w:val="none" w:sz="0" w:space="0" w:color="auto"/>
        <w:bottom w:val="none" w:sz="0" w:space="0" w:color="auto"/>
        <w:right w:val="none" w:sz="0" w:space="0" w:color="auto"/>
      </w:divBdr>
      <w:divsChild>
        <w:div w:id="699014141">
          <w:marLeft w:val="0"/>
          <w:marRight w:val="0"/>
          <w:marTop w:val="0"/>
          <w:marBottom w:val="0"/>
          <w:divBdr>
            <w:top w:val="none" w:sz="0" w:space="0" w:color="auto"/>
            <w:left w:val="none" w:sz="0" w:space="0" w:color="auto"/>
            <w:bottom w:val="none" w:sz="0" w:space="0" w:color="auto"/>
            <w:right w:val="none" w:sz="0" w:space="0" w:color="auto"/>
          </w:divBdr>
          <w:divsChild>
            <w:div w:id="886332481">
              <w:marLeft w:val="0"/>
              <w:marRight w:val="0"/>
              <w:marTop w:val="0"/>
              <w:marBottom w:val="0"/>
              <w:divBdr>
                <w:top w:val="none" w:sz="0" w:space="0" w:color="auto"/>
                <w:left w:val="none" w:sz="0" w:space="0" w:color="auto"/>
                <w:bottom w:val="none" w:sz="0" w:space="0" w:color="auto"/>
                <w:right w:val="none" w:sz="0" w:space="0" w:color="auto"/>
              </w:divBdr>
            </w:div>
            <w:div w:id="1602763410">
              <w:marLeft w:val="0"/>
              <w:marRight w:val="0"/>
              <w:marTop w:val="0"/>
              <w:marBottom w:val="0"/>
              <w:divBdr>
                <w:top w:val="none" w:sz="0" w:space="0" w:color="auto"/>
                <w:left w:val="none" w:sz="0" w:space="0" w:color="auto"/>
                <w:bottom w:val="none" w:sz="0" w:space="0" w:color="auto"/>
                <w:right w:val="none" w:sz="0" w:space="0" w:color="auto"/>
              </w:divBdr>
            </w:div>
            <w:div w:id="320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55230">
      <w:bodyDiv w:val="1"/>
      <w:marLeft w:val="0"/>
      <w:marRight w:val="0"/>
      <w:marTop w:val="0"/>
      <w:marBottom w:val="0"/>
      <w:divBdr>
        <w:top w:val="none" w:sz="0" w:space="0" w:color="auto"/>
        <w:left w:val="none" w:sz="0" w:space="0" w:color="auto"/>
        <w:bottom w:val="none" w:sz="0" w:space="0" w:color="auto"/>
        <w:right w:val="none" w:sz="0" w:space="0" w:color="auto"/>
      </w:divBdr>
    </w:div>
    <w:div w:id="1618830345">
      <w:bodyDiv w:val="1"/>
      <w:marLeft w:val="0"/>
      <w:marRight w:val="0"/>
      <w:marTop w:val="0"/>
      <w:marBottom w:val="0"/>
      <w:divBdr>
        <w:top w:val="none" w:sz="0" w:space="0" w:color="auto"/>
        <w:left w:val="none" w:sz="0" w:space="0" w:color="auto"/>
        <w:bottom w:val="none" w:sz="0" w:space="0" w:color="auto"/>
        <w:right w:val="none" w:sz="0" w:space="0" w:color="auto"/>
      </w:divBdr>
      <w:divsChild>
        <w:div w:id="1963153193">
          <w:marLeft w:val="0"/>
          <w:marRight w:val="0"/>
          <w:marTop w:val="0"/>
          <w:marBottom w:val="0"/>
          <w:divBdr>
            <w:top w:val="none" w:sz="0" w:space="0" w:color="auto"/>
            <w:left w:val="none" w:sz="0" w:space="0" w:color="auto"/>
            <w:bottom w:val="none" w:sz="0" w:space="0" w:color="auto"/>
            <w:right w:val="none" w:sz="0" w:space="0" w:color="auto"/>
          </w:divBdr>
          <w:divsChild>
            <w:div w:id="19448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887">
      <w:bodyDiv w:val="1"/>
      <w:marLeft w:val="0"/>
      <w:marRight w:val="0"/>
      <w:marTop w:val="0"/>
      <w:marBottom w:val="0"/>
      <w:divBdr>
        <w:top w:val="none" w:sz="0" w:space="0" w:color="auto"/>
        <w:left w:val="none" w:sz="0" w:space="0" w:color="auto"/>
        <w:bottom w:val="none" w:sz="0" w:space="0" w:color="auto"/>
        <w:right w:val="none" w:sz="0" w:space="0" w:color="auto"/>
      </w:divBdr>
      <w:divsChild>
        <w:div w:id="822699641">
          <w:marLeft w:val="0"/>
          <w:marRight w:val="0"/>
          <w:marTop w:val="0"/>
          <w:marBottom w:val="0"/>
          <w:divBdr>
            <w:top w:val="none" w:sz="0" w:space="0" w:color="auto"/>
            <w:left w:val="none" w:sz="0" w:space="0" w:color="auto"/>
            <w:bottom w:val="none" w:sz="0" w:space="0" w:color="auto"/>
            <w:right w:val="none" w:sz="0" w:space="0" w:color="auto"/>
          </w:divBdr>
          <w:divsChild>
            <w:div w:id="12490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7562">
      <w:bodyDiv w:val="1"/>
      <w:marLeft w:val="0"/>
      <w:marRight w:val="0"/>
      <w:marTop w:val="0"/>
      <w:marBottom w:val="0"/>
      <w:divBdr>
        <w:top w:val="none" w:sz="0" w:space="0" w:color="auto"/>
        <w:left w:val="none" w:sz="0" w:space="0" w:color="auto"/>
        <w:bottom w:val="none" w:sz="0" w:space="0" w:color="auto"/>
        <w:right w:val="none" w:sz="0" w:space="0" w:color="auto"/>
      </w:divBdr>
      <w:divsChild>
        <w:div w:id="1534270642">
          <w:marLeft w:val="0"/>
          <w:marRight w:val="0"/>
          <w:marTop w:val="0"/>
          <w:marBottom w:val="0"/>
          <w:divBdr>
            <w:top w:val="none" w:sz="0" w:space="0" w:color="auto"/>
            <w:left w:val="none" w:sz="0" w:space="0" w:color="auto"/>
            <w:bottom w:val="none" w:sz="0" w:space="0" w:color="auto"/>
            <w:right w:val="none" w:sz="0" w:space="0" w:color="auto"/>
          </w:divBdr>
          <w:divsChild>
            <w:div w:id="13632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90387">
      <w:bodyDiv w:val="1"/>
      <w:marLeft w:val="0"/>
      <w:marRight w:val="0"/>
      <w:marTop w:val="0"/>
      <w:marBottom w:val="0"/>
      <w:divBdr>
        <w:top w:val="none" w:sz="0" w:space="0" w:color="auto"/>
        <w:left w:val="none" w:sz="0" w:space="0" w:color="auto"/>
        <w:bottom w:val="none" w:sz="0" w:space="0" w:color="auto"/>
        <w:right w:val="none" w:sz="0" w:space="0" w:color="auto"/>
      </w:divBdr>
      <w:divsChild>
        <w:div w:id="786704813">
          <w:marLeft w:val="0"/>
          <w:marRight w:val="0"/>
          <w:marTop w:val="0"/>
          <w:marBottom w:val="0"/>
          <w:divBdr>
            <w:top w:val="none" w:sz="0" w:space="0" w:color="auto"/>
            <w:left w:val="none" w:sz="0" w:space="0" w:color="auto"/>
            <w:bottom w:val="none" w:sz="0" w:space="0" w:color="auto"/>
            <w:right w:val="none" w:sz="0" w:space="0" w:color="auto"/>
          </w:divBdr>
          <w:divsChild>
            <w:div w:id="18909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8860">
      <w:bodyDiv w:val="1"/>
      <w:marLeft w:val="0"/>
      <w:marRight w:val="0"/>
      <w:marTop w:val="0"/>
      <w:marBottom w:val="0"/>
      <w:divBdr>
        <w:top w:val="none" w:sz="0" w:space="0" w:color="auto"/>
        <w:left w:val="none" w:sz="0" w:space="0" w:color="auto"/>
        <w:bottom w:val="none" w:sz="0" w:space="0" w:color="auto"/>
        <w:right w:val="none" w:sz="0" w:space="0" w:color="auto"/>
      </w:divBdr>
      <w:divsChild>
        <w:div w:id="1942566268">
          <w:marLeft w:val="0"/>
          <w:marRight w:val="0"/>
          <w:marTop w:val="0"/>
          <w:marBottom w:val="0"/>
          <w:divBdr>
            <w:top w:val="none" w:sz="0" w:space="0" w:color="auto"/>
            <w:left w:val="none" w:sz="0" w:space="0" w:color="auto"/>
            <w:bottom w:val="none" w:sz="0" w:space="0" w:color="auto"/>
            <w:right w:val="none" w:sz="0" w:space="0" w:color="auto"/>
          </w:divBdr>
          <w:divsChild>
            <w:div w:id="12389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8D1B0770F2DB468577F2CF699F3771" ma:contentTypeVersion="9" ma:contentTypeDescription="Create a new document." ma:contentTypeScope="" ma:versionID="4baad6c30edea68445b056045e7a29d7">
  <xsd:schema xmlns:xsd="http://www.w3.org/2001/XMLSchema" xmlns:xs="http://www.w3.org/2001/XMLSchema" xmlns:p="http://schemas.microsoft.com/office/2006/metadata/properties" xmlns:ns2="c69aa57f-cee5-4229-8753-c9ae6ff722c3" xmlns:ns3="35da21a4-82d9-4520-8ce3-941a8a02a5c0" targetNamespace="http://schemas.microsoft.com/office/2006/metadata/properties" ma:root="true" ma:fieldsID="57359c23b11b5b02ab2423c26c73d9a0" ns2:_="" ns3:_="">
    <xsd:import namespace="c69aa57f-cee5-4229-8753-c9ae6ff722c3"/>
    <xsd:import namespace="35da21a4-82d9-4520-8ce3-941a8a02a5c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aa57f-cee5-4229-8753-c9ae6ff72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da21a4-82d9-4520-8ce3-941a8a02a5c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69515D-D582-4D02-A84B-808F4BE39C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aa57f-cee5-4229-8753-c9ae6ff722c3"/>
    <ds:schemaRef ds:uri="35da21a4-82d9-4520-8ce3-941a8a02a5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95BEEC-CDE6-4A13-86B5-5CD08CDEA4E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4967DE-782D-495D-8554-FD014E77A66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Blanchfield</dc:creator>
  <cp:lastModifiedBy>Nicole Millinship</cp:lastModifiedBy>
  <cp:revision>6</cp:revision>
  <dcterms:created xsi:type="dcterms:W3CDTF">2019-10-10T21:12:00Z</dcterms:created>
  <dcterms:modified xsi:type="dcterms:W3CDTF">2019-10-11T13:49:00Z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0x0101000D8D1B0770F2DB468577F2CF699F3771</vt:lpwstr>
  </property>
</Properties>
</file>