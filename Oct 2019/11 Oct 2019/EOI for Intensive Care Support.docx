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040BD4DA" w14:textId="77777777" w:rsidTr="001E3597">
        <w:tc>
          <w:tcPr>
            <w:tcW w:w="9016" w:type="dxa"/>
            <w:gridSpan w:val="3"/>
          </w:tcPr>
          <w:p w14:paraId="6FA41022"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29BB510C" w14:textId="77777777" w:rsidTr="006F0904">
        <w:tc>
          <w:tcPr>
            <w:tcW w:w="4075" w:type="dxa"/>
          </w:tcPr>
          <w:p w14:paraId="54F16345" w14:textId="77777777" w:rsidR="0072154F" w:rsidRPr="0072154F" w:rsidRDefault="0072154F" w:rsidP="0072154F">
            <w:pPr>
              <w:rPr>
                <w:b/>
              </w:rPr>
            </w:pPr>
            <w:r w:rsidRPr="0072154F">
              <w:rPr>
                <w:b/>
              </w:rPr>
              <w:t>Project Title</w:t>
            </w:r>
          </w:p>
        </w:tc>
        <w:tc>
          <w:tcPr>
            <w:tcW w:w="4941" w:type="dxa"/>
            <w:gridSpan w:val="2"/>
          </w:tcPr>
          <w:p w14:paraId="4B7A311F" w14:textId="2970E7CC" w:rsidR="0072154F" w:rsidRDefault="000629F4" w:rsidP="0072154F">
            <w:r w:rsidRPr="000629F4">
              <w:t>Intensive Care Support</w:t>
            </w:r>
          </w:p>
        </w:tc>
      </w:tr>
      <w:tr w:rsidR="006F0904" w14:paraId="4564B57E" w14:textId="77777777" w:rsidTr="006F0904">
        <w:tc>
          <w:tcPr>
            <w:tcW w:w="4075" w:type="dxa"/>
          </w:tcPr>
          <w:p w14:paraId="12210A96" w14:textId="77777777" w:rsidR="006F0904" w:rsidRDefault="006F0904">
            <w:r>
              <w:rPr>
                <w:b/>
              </w:rPr>
              <w:t>Organisation or Supervisor</w:t>
            </w:r>
            <w:r w:rsidRPr="0072154F">
              <w:rPr>
                <w:b/>
              </w:rPr>
              <w:t xml:space="preserve"> </w:t>
            </w:r>
          </w:p>
        </w:tc>
        <w:tc>
          <w:tcPr>
            <w:tcW w:w="4941" w:type="dxa"/>
            <w:gridSpan w:val="2"/>
          </w:tcPr>
          <w:p w14:paraId="189FCC13" w14:textId="13176761" w:rsidR="006F0904" w:rsidRDefault="000629F4" w:rsidP="006F0904">
            <w:r w:rsidRPr="000629F4">
              <w:t>Kainos</w:t>
            </w:r>
          </w:p>
        </w:tc>
      </w:tr>
      <w:tr w:rsidR="006F0904" w14:paraId="69CE20FA" w14:textId="77777777" w:rsidTr="006F0904">
        <w:tc>
          <w:tcPr>
            <w:tcW w:w="4075" w:type="dxa"/>
          </w:tcPr>
          <w:p w14:paraId="43936C47" w14:textId="77777777" w:rsidR="006F0904" w:rsidRPr="00AE6D3B" w:rsidRDefault="00C97D86">
            <w:pPr>
              <w:rPr>
                <w:b/>
              </w:rPr>
            </w:pPr>
            <w:r>
              <w:rPr>
                <w:b/>
              </w:rPr>
              <w:t xml:space="preserve">Contact person </w:t>
            </w:r>
          </w:p>
        </w:tc>
        <w:tc>
          <w:tcPr>
            <w:tcW w:w="4941" w:type="dxa"/>
            <w:gridSpan w:val="2"/>
          </w:tcPr>
          <w:p w14:paraId="09ADC0E7" w14:textId="5356D9FD" w:rsidR="006F0904" w:rsidRDefault="000629F4" w:rsidP="006F0904">
            <w:r w:rsidRPr="000629F4">
              <w:t>Pedro Mendonca</w:t>
            </w:r>
          </w:p>
        </w:tc>
      </w:tr>
      <w:tr w:rsidR="006F0904" w14:paraId="250AA4C0" w14:textId="77777777" w:rsidTr="006F0904">
        <w:tc>
          <w:tcPr>
            <w:tcW w:w="4075" w:type="dxa"/>
          </w:tcPr>
          <w:p w14:paraId="23D40677" w14:textId="77777777" w:rsidR="006F0904" w:rsidRPr="00AE6D3B" w:rsidRDefault="006F0904">
            <w:pPr>
              <w:rPr>
                <w:b/>
              </w:rPr>
            </w:pPr>
            <w:r w:rsidRPr="00AE6D3B">
              <w:rPr>
                <w:b/>
              </w:rPr>
              <w:t>Contact email</w:t>
            </w:r>
          </w:p>
        </w:tc>
        <w:tc>
          <w:tcPr>
            <w:tcW w:w="4941" w:type="dxa"/>
            <w:gridSpan w:val="2"/>
          </w:tcPr>
          <w:p w14:paraId="1808CF6F" w14:textId="4E961FB0" w:rsidR="006F0904" w:rsidRDefault="000629F4" w:rsidP="006F0904">
            <w:r w:rsidRPr="000629F4">
              <w:t>pedrom@kainos.com</w:t>
            </w:r>
          </w:p>
        </w:tc>
      </w:tr>
      <w:tr w:rsidR="00C97D86" w14:paraId="70A4980C" w14:textId="77777777" w:rsidTr="00330F83">
        <w:tc>
          <w:tcPr>
            <w:tcW w:w="9016" w:type="dxa"/>
            <w:gridSpan w:val="3"/>
          </w:tcPr>
          <w:p w14:paraId="245F21E8" w14:textId="77777777" w:rsidR="00C97D86" w:rsidRDefault="00C97D86" w:rsidP="00C97D86">
            <w:pPr>
              <w:jc w:val="center"/>
            </w:pPr>
            <w:r>
              <w:rPr>
                <w:b/>
              </w:rPr>
              <w:t>Team Members</w:t>
            </w:r>
          </w:p>
        </w:tc>
      </w:tr>
      <w:tr w:rsidR="0072154F" w14:paraId="69EB82D6" w14:textId="77777777" w:rsidTr="006F0904">
        <w:tc>
          <w:tcPr>
            <w:tcW w:w="4075" w:type="dxa"/>
          </w:tcPr>
          <w:p w14:paraId="7569EB3C" w14:textId="77777777" w:rsidR="0072154F" w:rsidRPr="0072154F" w:rsidRDefault="001E3597">
            <w:pPr>
              <w:rPr>
                <w:b/>
              </w:rPr>
            </w:pPr>
            <w:r>
              <w:rPr>
                <w:b/>
              </w:rPr>
              <w:t>Name</w:t>
            </w:r>
          </w:p>
        </w:tc>
        <w:tc>
          <w:tcPr>
            <w:tcW w:w="4941" w:type="dxa"/>
            <w:gridSpan w:val="2"/>
          </w:tcPr>
          <w:p w14:paraId="7B7245C5" w14:textId="77777777" w:rsidR="0072154F" w:rsidRPr="001E3597" w:rsidRDefault="001E3597">
            <w:pPr>
              <w:rPr>
                <w:b/>
              </w:rPr>
            </w:pPr>
            <w:r>
              <w:rPr>
                <w:b/>
              </w:rPr>
              <w:t>Email Address</w:t>
            </w:r>
          </w:p>
        </w:tc>
      </w:tr>
      <w:tr w:rsidR="000629F4" w14:paraId="76EB2966" w14:textId="77777777" w:rsidTr="006F0904">
        <w:tc>
          <w:tcPr>
            <w:tcW w:w="4075" w:type="dxa"/>
          </w:tcPr>
          <w:p w14:paraId="0B0737B8" w14:textId="1CE80DAD" w:rsidR="000629F4" w:rsidRDefault="000629F4" w:rsidP="000629F4">
            <w:pPr>
              <w:rPr>
                <w:b/>
              </w:rPr>
            </w:pPr>
            <w:r w:rsidRPr="00F46B6C">
              <w:rPr>
                <w:bCs/>
              </w:rPr>
              <w:t>Kejia Wu</w:t>
            </w:r>
          </w:p>
        </w:tc>
        <w:tc>
          <w:tcPr>
            <w:tcW w:w="4941" w:type="dxa"/>
            <w:gridSpan w:val="2"/>
          </w:tcPr>
          <w:p w14:paraId="2EF13781" w14:textId="0D615A73" w:rsidR="000629F4" w:rsidRDefault="000629F4" w:rsidP="000629F4">
            <w:pPr>
              <w:rPr>
                <w:b/>
              </w:rPr>
            </w:pPr>
            <w:r>
              <w:rPr>
                <w:bCs/>
              </w:rPr>
              <w:t>scykw1@Nottingham.ac.uk</w:t>
            </w:r>
          </w:p>
        </w:tc>
      </w:tr>
      <w:tr w:rsidR="000629F4" w14:paraId="238A2B0C" w14:textId="77777777" w:rsidTr="006F0904">
        <w:tc>
          <w:tcPr>
            <w:tcW w:w="4075" w:type="dxa"/>
          </w:tcPr>
          <w:p w14:paraId="36A03095" w14:textId="6AD7B4E2" w:rsidR="000629F4" w:rsidRDefault="000629F4" w:rsidP="000629F4">
            <w:pPr>
              <w:rPr>
                <w:b/>
              </w:rPr>
            </w:pPr>
            <w:r w:rsidRPr="00F46B6C">
              <w:rPr>
                <w:bCs/>
              </w:rPr>
              <w:t>Liam Orrill</w:t>
            </w:r>
          </w:p>
        </w:tc>
        <w:tc>
          <w:tcPr>
            <w:tcW w:w="4941" w:type="dxa"/>
            <w:gridSpan w:val="2"/>
          </w:tcPr>
          <w:p w14:paraId="3A7487CA" w14:textId="70432A66" w:rsidR="000629F4" w:rsidRDefault="000629F4" w:rsidP="000629F4">
            <w:pPr>
              <w:rPr>
                <w:b/>
              </w:rPr>
            </w:pPr>
            <w:r w:rsidRPr="003616AA">
              <w:rPr>
                <w:bCs/>
              </w:rPr>
              <w:t>psylo</w:t>
            </w:r>
            <w:r>
              <w:rPr>
                <w:bCs/>
              </w:rPr>
              <w:t>@Nottingham.ac.uk</w:t>
            </w:r>
          </w:p>
        </w:tc>
      </w:tr>
      <w:tr w:rsidR="000629F4" w14:paraId="161F08F2" w14:textId="77777777" w:rsidTr="006F0904">
        <w:tc>
          <w:tcPr>
            <w:tcW w:w="4075" w:type="dxa"/>
          </w:tcPr>
          <w:p w14:paraId="06A23CF6" w14:textId="5BBE8543" w:rsidR="000629F4" w:rsidRDefault="000629F4" w:rsidP="000629F4">
            <w:pPr>
              <w:rPr>
                <w:b/>
              </w:rPr>
            </w:pPr>
            <w:r w:rsidRPr="00F46B6C">
              <w:rPr>
                <w:bCs/>
              </w:rPr>
              <w:t>Tajin Tasnuva</w:t>
            </w:r>
          </w:p>
        </w:tc>
        <w:tc>
          <w:tcPr>
            <w:tcW w:w="4941" w:type="dxa"/>
            <w:gridSpan w:val="2"/>
          </w:tcPr>
          <w:p w14:paraId="1909556D" w14:textId="370B3F12" w:rsidR="000629F4" w:rsidRDefault="000629F4" w:rsidP="000629F4">
            <w:pPr>
              <w:rPr>
                <w:b/>
              </w:rPr>
            </w:pPr>
            <w:r w:rsidRPr="003616AA">
              <w:rPr>
                <w:bCs/>
              </w:rPr>
              <w:t>psytt1</w:t>
            </w:r>
            <w:r>
              <w:rPr>
                <w:bCs/>
              </w:rPr>
              <w:t>@Nottingham.ac.uk</w:t>
            </w:r>
          </w:p>
        </w:tc>
      </w:tr>
      <w:tr w:rsidR="000629F4" w14:paraId="0C20B984" w14:textId="77777777" w:rsidTr="006F0904">
        <w:tc>
          <w:tcPr>
            <w:tcW w:w="4075" w:type="dxa"/>
          </w:tcPr>
          <w:p w14:paraId="3FA6F74B" w14:textId="457F6650" w:rsidR="000629F4" w:rsidRDefault="000629F4" w:rsidP="000629F4">
            <w:pPr>
              <w:rPr>
                <w:b/>
              </w:rPr>
            </w:pPr>
            <w:r w:rsidRPr="00F46B6C">
              <w:rPr>
                <w:bCs/>
              </w:rPr>
              <w:t>Xuanhao Li</w:t>
            </w:r>
          </w:p>
        </w:tc>
        <w:tc>
          <w:tcPr>
            <w:tcW w:w="4941" w:type="dxa"/>
            <w:gridSpan w:val="2"/>
          </w:tcPr>
          <w:p w14:paraId="0369C7C0" w14:textId="4384DD8F" w:rsidR="000629F4" w:rsidRDefault="000629F4" w:rsidP="000629F4">
            <w:pPr>
              <w:rPr>
                <w:b/>
              </w:rPr>
            </w:pPr>
            <w:r w:rsidRPr="003616AA">
              <w:rPr>
                <w:bCs/>
              </w:rPr>
              <w:t>scyxl3</w:t>
            </w:r>
            <w:r>
              <w:rPr>
                <w:bCs/>
              </w:rPr>
              <w:t>@Nottingham.ac.uk</w:t>
            </w:r>
          </w:p>
        </w:tc>
      </w:tr>
      <w:tr w:rsidR="000629F4" w14:paraId="484B93BD" w14:textId="77777777" w:rsidTr="006F0904">
        <w:tc>
          <w:tcPr>
            <w:tcW w:w="4075" w:type="dxa"/>
          </w:tcPr>
          <w:p w14:paraId="5E79A93C" w14:textId="5B349043" w:rsidR="000629F4" w:rsidRDefault="000629F4" w:rsidP="000629F4">
            <w:pPr>
              <w:rPr>
                <w:b/>
              </w:rPr>
            </w:pPr>
            <w:r w:rsidRPr="00F46B6C">
              <w:rPr>
                <w:bCs/>
              </w:rPr>
              <w:t>Nicole Millinship</w:t>
            </w:r>
          </w:p>
        </w:tc>
        <w:tc>
          <w:tcPr>
            <w:tcW w:w="4941" w:type="dxa"/>
            <w:gridSpan w:val="2"/>
          </w:tcPr>
          <w:p w14:paraId="7C5E4A0B" w14:textId="0A8F47F7" w:rsidR="000629F4" w:rsidRDefault="000629F4" w:rsidP="000629F4">
            <w:pPr>
              <w:rPr>
                <w:b/>
              </w:rPr>
            </w:pPr>
            <w:r w:rsidRPr="003616AA">
              <w:rPr>
                <w:bCs/>
              </w:rPr>
              <w:t>psynm6</w:t>
            </w:r>
            <w:r>
              <w:rPr>
                <w:bCs/>
              </w:rPr>
              <w:t>@Nottingham.ac.uk</w:t>
            </w:r>
          </w:p>
        </w:tc>
      </w:tr>
      <w:tr w:rsidR="000629F4" w14:paraId="524665B6" w14:textId="77777777" w:rsidTr="006F0904">
        <w:tc>
          <w:tcPr>
            <w:tcW w:w="4075" w:type="dxa"/>
          </w:tcPr>
          <w:p w14:paraId="166F8A5C" w14:textId="35C8783E" w:rsidR="000629F4" w:rsidRDefault="000629F4" w:rsidP="000629F4">
            <w:pPr>
              <w:rPr>
                <w:b/>
              </w:rPr>
            </w:pPr>
            <w:r w:rsidRPr="00F46B6C">
              <w:rPr>
                <w:bCs/>
              </w:rPr>
              <w:t>Gurjyot Kaur</w:t>
            </w:r>
          </w:p>
        </w:tc>
        <w:tc>
          <w:tcPr>
            <w:tcW w:w="4941" w:type="dxa"/>
            <w:gridSpan w:val="2"/>
          </w:tcPr>
          <w:p w14:paraId="501BB6F3" w14:textId="66B9AE20" w:rsidR="000629F4" w:rsidRDefault="000629F4" w:rsidP="000629F4">
            <w:pPr>
              <w:rPr>
                <w:b/>
              </w:rPr>
            </w:pPr>
            <w:r>
              <w:rPr>
                <w:bCs/>
              </w:rPr>
              <w:t>p</w:t>
            </w:r>
            <w:r w:rsidRPr="00F46B6C">
              <w:rPr>
                <w:bCs/>
              </w:rPr>
              <w:t>sygk2</w:t>
            </w:r>
            <w:r>
              <w:rPr>
                <w:bCs/>
              </w:rPr>
              <w:t>@Nottingham.ac.uk</w:t>
            </w:r>
          </w:p>
        </w:tc>
      </w:tr>
      <w:tr w:rsidR="001E3597" w14:paraId="533D9FFE" w14:textId="77777777" w:rsidTr="006F0904">
        <w:tc>
          <w:tcPr>
            <w:tcW w:w="4075" w:type="dxa"/>
          </w:tcPr>
          <w:p w14:paraId="71B8E45C" w14:textId="77777777" w:rsidR="001E3597" w:rsidRDefault="001E3597">
            <w:pPr>
              <w:rPr>
                <w:b/>
              </w:rPr>
            </w:pPr>
          </w:p>
        </w:tc>
        <w:tc>
          <w:tcPr>
            <w:tcW w:w="4941" w:type="dxa"/>
            <w:gridSpan w:val="2"/>
          </w:tcPr>
          <w:p w14:paraId="5D1D972E" w14:textId="77777777" w:rsidR="001E3597" w:rsidRDefault="001E3597">
            <w:pPr>
              <w:rPr>
                <w:b/>
              </w:rPr>
            </w:pPr>
          </w:p>
        </w:tc>
      </w:tr>
      <w:tr w:rsidR="0072154F" w14:paraId="5D3154DE" w14:textId="77777777" w:rsidTr="006F0904">
        <w:tc>
          <w:tcPr>
            <w:tcW w:w="4075" w:type="dxa"/>
          </w:tcPr>
          <w:p w14:paraId="7E2FBCC5" w14:textId="77777777" w:rsidR="0072154F" w:rsidRPr="0072154F" w:rsidRDefault="0072154F">
            <w:pPr>
              <w:rPr>
                <w:b/>
              </w:rPr>
            </w:pPr>
          </w:p>
        </w:tc>
        <w:tc>
          <w:tcPr>
            <w:tcW w:w="4941" w:type="dxa"/>
            <w:gridSpan w:val="2"/>
          </w:tcPr>
          <w:p w14:paraId="0869C82E" w14:textId="77777777" w:rsidR="0072154F" w:rsidRDefault="0072154F"/>
        </w:tc>
      </w:tr>
      <w:tr w:rsidR="0072154F" w14:paraId="159D8C63" w14:textId="77777777" w:rsidTr="001E3597">
        <w:tc>
          <w:tcPr>
            <w:tcW w:w="9016" w:type="dxa"/>
            <w:gridSpan w:val="3"/>
          </w:tcPr>
          <w:p w14:paraId="48919F6A"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7D2E75E5" w14:textId="77777777" w:rsidTr="00263B3C">
        <w:trPr>
          <w:trHeight w:val="1377"/>
        </w:trPr>
        <w:tc>
          <w:tcPr>
            <w:tcW w:w="9016" w:type="dxa"/>
            <w:gridSpan w:val="3"/>
          </w:tcPr>
          <w:p w14:paraId="581F7480" w14:textId="008D03B6" w:rsidR="001E3597" w:rsidRDefault="001E3597" w:rsidP="00FF7710"/>
          <w:p w14:paraId="3CD407C0" w14:textId="349A6CAB" w:rsidR="00FF7710" w:rsidRPr="00005F50" w:rsidRDefault="00005F50" w:rsidP="00FF7710">
            <w:pPr>
              <w:rPr>
                <w:b/>
                <w:bCs/>
                <w:sz w:val="24"/>
                <w:szCs w:val="28"/>
              </w:rPr>
            </w:pPr>
            <w:r>
              <w:rPr>
                <w:b/>
                <w:bCs/>
                <w:sz w:val="24"/>
                <w:szCs w:val="28"/>
                <w:lang w:eastAsia="zh-CN"/>
              </w:rPr>
              <w:t xml:space="preserve">Project </w:t>
            </w:r>
            <w:r w:rsidRPr="00C43C07">
              <w:rPr>
                <w:rFonts w:hint="eastAsia"/>
                <w:b/>
                <w:bCs/>
                <w:sz w:val="24"/>
                <w:szCs w:val="28"/>
                <w:lang w:eastAsia="zh-CN"/>
              </w:rPr>
              <w:t>Motivation:</w:t>
            </w:r>
          </w:p>
          <w:p w14:paraId="2D890896" w14:textId="77777777" w:rsidR="00FF7710" w:rsidRPr="00FF7710" w:rsidRDefault="00FF7710" w:rsidP="00FF7710"/>
          <w:p w14:paraId="49C537BA" w14:textId="4C5C798C" w:rsidR="001E3597" w:rsidRDefault="00822FC4">
            <w:r>
              <w:rPr>
                <w:rFonts w:hint="eastAsia"/>
                <w:lang w:eastAsia="zh-CN"/>
              </w:rPr>
              <w:t>O</w:t>
            </w:r>
            <w:r>
              <w:rPr>
                <w:lang w:eastAsia="zh-CN"/>
              </w:rPr>
              <w:t>ur team’s interest towards this project has been inspired by</w:t>
            </w:r>
            <w:r w:rsidR="00896475">
              <w:rPr>
                <w:lang w:eastAsia="zh-CN"/>
              </w:rPr>
              <w:t xml:space="preserve"> </w:t>
            </w:r>
            <w:ins w:id="0" w:author="Nicole Millinship" w:date="2019-10-11T13:15:00Z">
              <w:r w:rsidR="00050050">
                <w:rPr>
                  <w:lang w:eastAsia="zh-CN"/>
                </w:rPr>
                <w:t>the</w:t>
              </w:r>
            </w:ins>
            <w:del w:id="1" w:author="Nicole Millinship" w:date="2019-10-11T13:15:00Z">
              <w:r w:rsidR="00896475" w:rsidDel="00050050">
                <w:rPr>
                  <w:lang w:eastAsia="zh-CN"/>
                </w:rPr>
                <w:delText>a</w:delText>
              </w:r>
              <w:r w:rsidR="008226CE" w:rsidDel="00050050">
                <w:rPr>
                  <w:lang w:eastAsia="zh-CN"/>
                </w:rPr>
                <w:delText>n</w:delText>
              </w:r>
            </w:del>
            <w:r w:rsidR="00896475">
              <w:rPr>
                <w:lang w:eastAsia="zh-CN"/>
              </w:rPr>
              <w:t xml:space="preserve"> </w:t>
            </w:r>
            <w:r w:rsidR="00A45814">
              <w:rPr>
                <w:lang w:eastAsia="zh-CN"/>
              </w:rPr>
              <w:t xml:space="preserve">urgent </w:t>
            </w:r>
            <w:del w:id="2" w:author="Nicole Millinship" w:date="2019-10-11T13:15:00Z">
              <w:r w:rsidR="005A4964" w:rsidDel="00050050">
                <w:rPr>
                  <w:lang w:eastAsia="zh-CN"/>
                </w:rPr>
                <w:delText>desire</w:delText>
              </w:r>
              <w:r w:rsidR="00A45814" w:rsidDel="00050050">
                <w:rPr>
                  <w:lang w:eastAsia="zh-CN"/>
                </w:rPr>
                <w:delText xml:space="preserve"> </w:delText>
              </w:r>
            </w:del>
            <w:ins w:id="3" w:author="Nicole Millinship" w:date="2019-10-11T13:15:00Z">
              <w:r w:rsidR="00050050">
                <w:rPr>
                  <w:lang w:eastAsia="zh-CN"/>
                </w:rPr>
                <w:t xml:space="preserve">demand </w:t>
              </w:r>
            </w:ins>
            <w:del w:id="4" w:author="Nicole Millinship" w:date="2019-10-11T13:19:00Z">
              <w:r w:rsidR="00A45814" w:rsidDel="00050050">
                <w:rPr>
                  <w:lang w:eastAsia="zh-CN"/>
                </w:rPr>
                <w:delText xml:space="preserve">from </w:delText>
              </w:r>
            </w:del>
            <w:ins w:id="5" w:author="Nicole Millinship" w:date="2019-10-11T13:19:00Z">
              <w:r w:rsidR="00050050">
                <w:rPr>
                  <w:lang w:eastAsia="zh-CN"/>
                </w:rPr>
                <w:t xml:space="preserve">for </w:t>
              </w:r>
            </w:ins>
            <w:r w:rsidR="000A1F3C" w:rsidRPr="000A1F3C">
              <w:rPr>
                <w:lang w:eastAsia="zh-CN"/>
              </w:rPr>
              <w:t xml:space="preserve">Birmingham </w:t>
            </w:r>
            <w:r w:rsidR="00A45814">
              <w:rPr>
                <w:lang w:eastAsia="zh-CN"/>
              </w:rPr>
              <w:t>parents</w:t>
            </w:r>
            <w:ins w:id="6" w:author="Nicole Millinship" w:date="2019-10-11T13:19:00Z">
              <w:r w:rsidR="00050050">
                <w:rPr>
                  <w:lang w:eastAsia="zh-CN"/>
                </w:rPr>
                <w:t xml:space="preserve"> to have access to support whilst at Bir</w:t>
              </w:r>
            </w:ins>
            <w:ins w:id="7" w:author="Nicole Millinship" w:date="2019-10-11T13:20:00Z">
              <w:r w:rsidR="00050050">
                <w:rPr>
                  <w:lang w:eastAsia="zh-CN"/>
                </w:rPr>
                <w:t>mingham hospital</w:t>
              </w:r>
            </w:ins>
            <w:r w:rsidR="00A45814">
              <w:rPr>
                <w:lang w:eastAsia="zh-CN"/>
              </w:rPr>
              <w:t>.</w:t>
            </w:r>
            <w:r w:rsidR="00B57B04">
              <w:rPr>
                <w:lang w:eastAsia="zh-CN"/>
              </w:rPr>
              <w:t xml:space="preserve"> </w:t>
            </w:r>
            <w:r w:rsidR="001C73BB">
              <w:rPr>
                <w:lang w:eastAsia="zh-CN"/>
              </w:rPr>
              <w:t>The</w:t>
            </w:r>
            <w:r w:rsidR="002C43DE">
              <w:rPr>
                <w:lang w:eastAsia="zh-CN"/>
              </w:rPr>
              <w:t xml:space="preserve"> eager</w:t>
            </w:r>
            <w:r w:rsidR="001C73BB">
              <w:rPr>
                <w:lang w:eastAsia="zh-CN"/>
              </w:rPr>
              <w:t xml:space="preserve"> demand of support to parents of children in ICUs </w:t>
            </w:r>
            <w:r w:rsidR="00D178B1">
              <w:rPr>
                <w:lang w:eastAsia="zh-CN"/>
              </w:rPr>
              <w:t xml:space="preserve">deeply touched each member in our team and we </w:t>
            </w:r>
            <w:del w:id="8" w:author="Nicole Millinship" w:date="2019-10-11T13:21:00Z">
              <w:r w:rsidR="00D178B1" w:rsidDel="00050050">
                <w:rPr>
                  <w:lang w:eastAsia="zh-CN"/>
                </w:rPr>
                <w:delText>are longing for contributing</w:delText>
              </w:r>
            </w:del>
            <w:ins w:id="9" w:author="Nicole Millinship" w:date="2019-10-11T13:21:00Z">
              <w:r w:rsidR="00050050">
                <w:rPr>
                  <w:lang w:eastAsia="zh-CN"/>
                </w:rPr>
                <w:t>would love to contribute</w:t>
              </w:r>
            </w:ins>
            <w:r w:rsidR="00D178B1">
              <w:rPr>
                <w:lang w:eastAsia="zh-CN"/>
              </w:rPr>
              <w:t xml:space="preserve"> to this project.</w:t>
            </w:r>
          </w:p>
          <w:p w14:paraId="2DF7C39F" w14:textId="58E5BA6A" w:rsidR="001E3597" w:rsidRDefault="001E3597"/>
          <w:p w14:paraId="002D6B6C" w14:textId="0C286D21" w:rsidR="007F72B8" w:rsidRPr="006D204E" w:rsidRDefault="00433441">
            <w:pPr>
              <w:rPr>
                <w:b/>
                <w:bCs/>
                <w:sz w:val="24"/>
                <w:szCs w:val="28"/>
                <w:lang w:eastAsia="zh-CN"/>
              </w:rPr>
            </w:pPr>
            <w:r w:rsidRPr="006221C2">
              <w:rPr>
                <w:rFonts w:hint="eastAsia"/>
                <w:b/>
                <w:bCs/>
                <w:sz w:val="24"/>
                <w:szCs w:val="28"/>
                <w:lang w:eastAsia="zh-CN"/>
              </w:rPr>
              <w:t>P</w:t>
            </w:r>
            <w:r w:rsidRPr="006221C2">
              <w:rPr>
                <w:b/>
                <w:bCs/>
                <w:sz w:val="24"/>
                <w:szCs w:val="28"/>
                <w:lang w:eastAsia="zh-CN"/>
              </w:rPr>
              <w:t>roject Understanding</w:t>
            </w:r>
            <w:r>
              <w:rPr>
                <w:b/>
                <w:bCs/>
                <w:sz w:val="24"/>
                <w:szCs w:val="28"/>
                <w:lang w:eastAsia="zh-CN"/>
              </w:rPr>
              <w:t>:</w:t>
            </w:r>
          </w:p>
          <w:p w14:paraId="405E4355" w14:textId="77777777" w:rsidR="007F72B8" w:rsidRDefault="007F72B8"/>
          <w:p w14:paraId="15187791" w14:textId="5FDDD522" w:rsidR="001E3597" w:rsidRDefault="00F0639D">
            <w:pPr>
              <w:rPr>
                <w:lang w:eastAsia="zh-CN"/>
              </w:rPr>
            </w:pPr>
            <w:r w:rsidRPr="00F0639D">
              <w:t>This project's object</w:t>
            </w:r>
            <w:ins w:id="10" w:author="Nicole Millinship" w:date="2019-10-11T13:23:00Z">
              <w:r w:rsidR="00050050">
                <w:t>ive</w:t>
              </w:r>
            </w:ins>
            <w:r w:rsidRPr="00F0639D">
              <w:t xml:space="preserve"> is to develop a prototype of a responsive web application. </w:t>
            </w:r>
            <w:r w:rsidR="00122BE2">
              <w:t>This web ap</w:t>
            </w:r>
            <w:r w:rsidR="00272963">
              <w:t>p</w:t>
            </w:r>
            <w:r w:rsidR="00122BE2">
              <w:t>lication</w:t>
            </w:r>
            <w:r w:rsidRPr="00F0639D">
              <w:t xml:space="preserve"> is designed to work mainly on iPad</w:t>
            </w:r>
            <w:r w:rsidR="00CF09CC">
              <w:t>s</w:t>
            </w:r>
            <w:r w:rsidRPr="00F0639D">
              <w:t xml:space="preserve"> </w:t>
            </w:r>
            <w:r w:rsidR="00774722">
              <w:t xml:space="preserve">but </w:t>
            </w:r>
            <w:r>
              <w:t xml:space="preserve">should </w:t>
            </w:r>
            <w:r w:rsidRPr="00F0639D">
              <w:t>also be functional on smartphones and other tablets. Th</w:t>
            </w:r>
            <w:r w:rsidR="007C6938">
              <w:t>e</w:t>
            </w:r>
            <w:r w:rsidRPr="00F0639D">
              <w:t xml:space="preserve"> web application should provide information about</w:t>
            </w:r>
            <w:ins w:id="11" w:author="Nicole Millinship" w:date="2019-10-11T13:23:00Z">
              <w:r w:rsidR="000F2043">
                <w:t xml:space="preserve"> the</w:t>
              </w:r>
            </w:ins>
            <w:r w:rsidRPr="00F0639D">
              <w:t xml:space="preserve"> local area and support information. A</w:t>
            </w:r>
            <w:ins w:id="12" w:author="Nicole Millinship" w:date="2019-10-11T13:24:00Z">
              <w:r w:rsidR="000F2043">
                <w:t>n</w:t>
              </w:r>
            </w:ins>
            <w:r w:rsidRPr="00F0639D">
              <w:t xml:space="preserve"> administrat</w:t>
            </w:r>
            <w:ins w:id="13" w:author="Nicole Millinship" w:date="2019-10-11T13:24:00Z">
              <w:r w:rsidR="000F2043">
                <w:t>iv</w:t>
              </w:r>
            </w:ins>
            <w:r w:rsidRPr="00F0639D">
              <w:t xml:space="preserve">e system should be designed to allow the </w:t>
            </w:r>
            <w:del w:id="14" w:author="Nicole Millinship" w:date="2019-10-11T13:24:00Z">
              <w:r w:rsidR="00C14057" w:rsidDel="000F2043">
                <w:delText>non-techniques</w:delText>
              </w:r>
              <w:r w:rsidR="009D437E" w:rsidDel="000F2043">
                <w:delText xml:space="preserve"> </w:delText>
              </w:r>
            </w:del>
            <w:ins w:id="15" w:author="Nicole Millinship" w:date="2019-10-11T13:24:00Z">
              <w:r w:rsidR="000F2043">
                <w:t xml:space="preserve">less technically experienced </w:t>
              </w:r>
            </w:ins>
            <w:ins w:id="16" w:author="Nicole Millinship" w:date="2019-10-11T13:25:00Z">
              <w:r w:rsidR="000F2043">
                <w:t xml:space="preserve">charity workers to </w:t>
              </w:r>
            </w:ins>
            <w:r w:rsidRPr="00F0639D">
              <w:t xml:space="preserve">maintain the </w:t>
            </w:r>
            <w:r w:rsidR="002F0F80">
              <w:rPr>
                <w:rFonts w:hint="eastAsia"/>
                <w:lang w:eastAsia="zh-CN"/>
              </w:rPr>
              <w:t>entire</w:t>
            </w:r>
            <w:r w:rsidRPr="00F0639D">
              <w:t xml:space="preserve"> web application</w:t>
            </w:r>
            <w:r w:rsidR="00791360" w:rsidRPr="00F0639D">
              <w:t xml:space="preserve"> easily</w:t>
            </w:r>
            <w:r w:rsidR="00B565E3">
              <w:t>.</w:t>
            </w:r>
            <w:r w:rsidR="00B565E3" w:rsidRPr="00F0639D">
              <w:t xml:space="preserve"> </w:t>
            </w:r>
            <w:r w:rsidR="00B565E3">
              <w:t>A</w:t>
            </w:r>
            <w:ins w:id="17" w:author="Nicole Millinship" w:date="2019-10-11T13:25:00Z">
              <w:r w:rsidR="000F2043">
                <w:t xml:space="preserve">lso, </w:t>
              </w:r>
            </w:ins>
            <w:del w:id="18" w:author="Nicole Millinship" w:date="2019-10-11T13:25:00Z">
              <w:r w:rsidR="00B565E3" w:rsidDel="000F2043">
                <w:delText>nd</w:delText>
              </w:r>
            </w:del>
            <w:r w:rsidR="00B565E3">
              <w:t xml:space="preserve"> </w:t>
            </w:r>
            <w:r w:rsidR="00B565E3" w:rsidRPr="00F0639D">
              <w:t>a virtual assistan</w:t>
            </w:r>
            <w:ins w:id="19" w:author="Nicole Millinship" w:date="2019-10-11T13:25:00Z">
              <w:r w:rsidR="000F2043">
                <w:t>t</w:t>
              </w:r>
            </w:ins>
            <w:del w:id="20" w:author="Nicole Millinship" w:date="2019-10-11T13:25:00Z">
              <w:r w:rsidR="00B565E3" w:rsidRPr="00F0639D" w:rsidDel="000F2043">
                <w:delText>ce</w:delText>
              </w:r>
            </w:del>
            <w:r w:rsidR="00B565E3" w:rsidRPr="00F0639D">
              <w:t xml:space="preserve"> </w:t>
            </w:r>
            <w:del w:id="21" w:author="Nicole Millinship" w:date="2019-10-11T13:25:00Z">
              <w:r w:rsidR="00B565E3" w:rsidRPr="00F0639D" w:rsidDel="000F2043">
                <w:delText xml:space="preserve">should </w:delText>
              </w:r>
            </w:del>
            <w:ins w:id="22" w:author="Nicole Millinship" w:date="2019-10-11T13:25:00Z">
              <w:r w:rsidR="000F2043">
                <w:t>c</w:t>
              </w:r>
              <w:r w:rsidR="000F2043" w:rsidRPr="00F0639D">
                <w:t xml:space="preserve">ould </w:t>
              </w:r>
            </w:ins>
            <w:r w:rsidR="00B565E3" w:rsidRPr="00F0639D">
              <w:t>be developed as a</w:t>
            </w:r>
            <w:r w:rsidR="00B565E3">
              <w:t>n</w:t>
            </w:r>
            <w:r w:rsidR="00B565E3" w:rsidRPr="00F0639D">
              <w:t xml:space="preserve"> extensive task</w:t>
            </w:r>
            <w:r w:rsidR="00900F1C">
              <w:t>.</w:t>
            </w:r>
          </w:p>
          <w:p w14:paraId="66AFB01E" w14:textId="77777777" w:rsidR="001E3597" w:rsidRDefault="001E3597"/>
          <w:p w14:paraId="7D0462CF" w14:textId="46652FD2" w:rsidR="001E3597" w:rsidRPr="00DF1585" w:rsidRDefault="00772C31">
            <w:pPr>
              <w:rPr>
                <w:b/>
                <w:bCs/>
                <w:sz w:val="24"/>
                <w:szCs w:val="28"/>
                <w:lang w:eastAsia="zh-CN"/>
              </w:rPr>
            </w:pPr>
            <w:r w:rsidRPr="003873F3">
              <w:rPr>
                <w:rFonts w:hint="eastAsia"/>
                <w:b/>
                <w:bCs/>
                <w:sz w:val="24"/>
                <w:szCs w:val="28"/>
                <w:lang w:eastAsia="zh-CN"/>
              </w:rPr>
              <w:t>T</w:t>
            </w:r>
            <w:r w:rsidRPr="003873F3">
              <w:rPr>
                <w:b/>
                <w:bCs/>
                <w:sz w:val="24"/>
                <w:szCs w:val="28"/>
                <w:lang w:eastAsia="zh-CN"/>
              </w:rPr>
              <w:t xml:space="preserve">eam </w:t>
            </w:r>
            <w:r>
              <w:rPr>
                <w:b/>
                <w:bCs/>
                <w:sz w:val="24"/>
                <w:szCs w:val="28"/>
                <w:lang w:eastAsia="zh-CN"/>
              </w:rPr>
              <w:t>D</w:t>
            </w:r>
            <w:r w:rsidRPr="003873F3">
              <w:rPr>
                <w:b/>
                <w:bCs/>
                <w:sz w:val="24"/>
                <w:szCs w:val="28"/>
                <w:lang w:eastAsia="zh-CN"/>
              </w:rPr>
              <w:t>escription:</w:t>
            </w:r>
          </w:p>
          <w:p w14:paraId="2C4F9F54" w14:textId="77777777" w:rsidR="001E3597" w:rsidRDefault="001E3597"/>
          <w:p w14:paraId="052F27B9" w14:textId="147BC7BD" w:rsidR="0084133A" w:rsidRDefault="0084133A" w:rsidP="0084133A">
            <w:r>
              <w:rPr>
                <w:rFonts w:hint="eastAsia"/>
                <w:lang w:eastAsia="zh-CN"/>
              </w:rPr>
              <w:t>All</w:t>
            </w:r>
            <w:r>
              <w:t xml:space="preserve"> of our team members have </w:t>
            </w:r>
            <w:ins w:id="23" w:author="Nicole Millinship" w:date="2019-10-11T13:25:00Z">
              <w:r w:rsidR="000F2043">
                <w:t xml:space="preserve">a </w:t>
              </w:r>
            </w:ins>
            <w:r>
              <w:t>great deal of experience in website construction and UI design. Each one of us has developed our own web</w:t>
            </w:r>
            <w:del w:id="24" w:author="Nicole Millinship" w:date="2019-10-11T13:26:00Z">
              <w:r w:rsidDel="000F2043">
                <w:delText xml:space="preserve"> </w:delText>
              </w:r>
            </w:del>
            <w:r>
              <w:t>site last semester and our team leader Kejia has contributed to web</w:t>
            </w:r>
            <w:del w:id="25" w:author="Nicole Millinship" w:date="2019-10-11T13:26:00Z">
              <w:r w:rsidDel="000F2043">
                <w:delText xml:space="preserve"> </w:delText>
              </w:r>
            </w:del>
            <w:r>
              <w:t>site development in a business environment.</w:t>
            </w:r>
          </w:p>
          <w:p w14:paraId="05A0245F" w14:textId="2694C9F5" w:rsidR="001E3597" w:rsidRDefault="001E3597"/>
          <w:p w14:paraId="35147C4B" w14:textId="27CFA360" w:rsidR="00A449BD" w:rsidRDefault="00092881">
            <w:pPr>
              <w:rPr>
                <w:lang w:eastAsia="zh-CN"/>
              </w:rPr>
            </w:pPr>
            <w:r>
              <w:rPr>
                <w:rFonts w:hint="eastAsia"/>
                <w:lang w:eastAsia="zh-CN"/>
              </w:rPr>
              <w:t>O</w:t>
            </w:r>
            <w:r>
              <w:rPr>
                <w:lang w:eastAsia="zh-CN"/>
              </w:rPr>
              <w:t>ne of our team member</w:t>
            </w:r>
            <w:r w:rsidR="00DB7912">
              <w:rPr>
                <w:lang w:eastAsia="zh-CN"/>
              </w:rPr>
              <w:t>s</w:t>
            </w:r>
            <w:r w:rsidR="00BD3FDB">
              <w:rPr>
                <w:lang w:eastAsia="zh-CN"/>
              </w:rPr>
              <w:t>, Gurjyot,</w:t>
            </w:r>
            <w:r>
              <w:rPr>
                <w:lang w:eastAsia="zh-CN"/>
              </w:rPr>
              <w:t xml:space="preserve"> is f</w:t>
            </w:r>
            <w:ins w:id="26" w:author="Nicole Millinship" w:date="2019-10-11T13:26:00Z">
              <w:r w:rsidR="000F2043">
                <w:rPr>
                  <w:lang w:eastAsia="zh-CN"/>
                </w:rPr>
                <w:t>ro</w:t>
              </w:r>
            </w:ins>
            <w:del w:id="27" w:author="Nicole Millinship" w:date="2019-10-11T13:26:00Z">
              <w:r w:rsidDel="000F2043">
                <w:rPr>
                  <w:lang w:eastAsia="zh-CN"/>
                </w:rPr>
                <w:delText>or</w:delText>
              </w:r>
            </w:del>
            <w:r>
              <w:rPr>
                <w:lang w:eastAsia="zh-CN"/>
              </w:rPr>
              <w:t xml:space="preserve">m </w:t>
            </w:r>
            <w:r w:rsidRPr="00092881">
              <w:rPr>
                <w:lang w:eastAsia="zh-CN"/>
              </w:rPr>
              <w:t xml:space="preserve">Birmingham and therefore </w:t>
            </w:r>
            <w:r w:rsidR="004F2128">
              <w:rPr>
                <w:lang w:eastAsia="zh-CN"/>
              </w:rPr>
              <w:t>familiar with</w:t>
            </w:r>
            <w:r w:rsidRPr="00092881">
              <w:rPr>
                <w:lang w:eastAsia="zh-CN"/>
              </w:rPr>
              <w:t xml:space="preserve"> the local area and services.</w:t>
            </w:r>
            <w:r w:rsidR="00497238">
              <w:rPr>
                <w:lang w:eastAsia="zh-CN"/>
              </w:rPr>
              <w:t xml:space="preserve"> She is interested in</w:t>
            </w:r>
            <w:r w:rsidR="00497238" w:rsidRPr="00497238">
              <w:rPr>
                <w:lang w:eastAsia="zh-CN"/>
              </w:rPr>
              <w:t xml:space="preserve"> human-computer interaction</w:t>
            </w:r>
            <w:r w:rsidR="00A120A9">
              <w:rPr>
                <w:lang w:eastAsia="zh-CN"/>
              </w:rPr>
              <w:t xml:space="preserve"> and hope</w:t>
            </w:r>
            <w:ins w:id="28" w:author="Nicole Millinship" w:date="2019-10-11T13:26:00Z">
              <w:r w:rsidR="000F2043">
                <w:rPr>
                  <w:lang w:eastAsia="zh-CN"/>
                </w:rPr>
                <w:t>s</w:t>
              </w:r>
            </w:ins>
            <w:r w:rsidR="00A120A9">
              <w:rPr>
                <w:lang w:eastAsia="zh-CN"/>
              </w:rPr>
              <w:t xml:space="preserve"> to de</w:t>
            </w:r>
            <w:del w:id="29" w:author="Nicole Millinship" w:date="2019-10-11T13:26:00Z">
              <w:r w:rsidR="00A120A9" w:rsidDel="000F2043">
                <w:rPr>
                  <w:lang w:eastAsia="zh-CN"/>
                </w:rPr>
                <w:delText xml:space="preserve">dicate </w:delText>
              </w:r>
              <w:r w:rsidR="00A120A9" w:rsidRPr="00A120A9" w:rsidDel="000F2043">
                <w:rPr>
                  <w:lang w:eastAsia="zh-CN"/>
                </w:rPr>
                <w:delText>to</w:delText>
              </w:r>
            </w:del>
            <w:ins w:id="30" w:author="Nicole Millinship" w:date="2019-10-11T13:26:00Z">
              <w:r w:rsidR="000F2043">
                <w:rPr>
                  <w:lang w:eastAsia="zh-CN"/>
                </w:rPr>
                <w:t>s</w:t>
              </w:r>
            </w:ins>
            <w:ins w:id="31" w:author="Nicole Millinship" w:date="2019-10-11T13:27:00Z">
              <w:r w:rsidR="000F2043">
                <w:rPr>
                  <w:lang w:eastAsia="zh-CN"/>
                </w:rPr>
                <w:t>ign</w:t>
              </w:r>
            </w:ins>
            <w:r w:rsidR="001268CA">
              <w:rPr>
                <w:lang w:eastAsia="zh-CN"/>
              </w:rPr>
              <w:t xml:space="preserve"> a web </w:t>
            </w:r>
            <w:r w:rsidR="001A2056">
              <w:rPr>
                <w:lang w:eastAsia="zh-CN"/>
              </w:rPr>
              <w:t>application which is</w:t>
            </w:r>
            <w:r w:rsidR="00A120A9" w:rsidRPr="00A120A9">
              <w:rPr>
                <w:lang w:eastAsia="zh-CN"/>
              </w:rPr>
              <w:t xml:space="preserve"> </w:t>
            </w:r>
            <w:ins w:id="32" w:author="Nicole Millinship" w:date="2019-10-11T13:27:00Z">
              <w:r w:rsidR="000F2043">
                <w:rPr>
                  <w:lang w:eastAsia="zh-CN"/>
                </w:rPr>
                <w:t xml:space="preserve">easy to </w:t>
              </w:r>
            </w:ins>
            <w:r w:rsidR="00A120A9" w:rsidRPr="00A120A9">
              <w:rPr>
                <w:lang w:eastAsia="zh-CN"/>
              </w:rPr>
              <w:t>manoeuvre and understand for both the users and the maintainers</w:t>
            </w:r>
            <w:r w:rsidR="00CC3EC5">
              <w:rPr>
                <w:lang w:eastAsia="zh-CN"/>
              </w:rPr>
              <w:t>.</w:t>
            </w:r>
          </w:p>
          <w:p w14:paraId="57796602" w14:textId="674B3C22" w:rsidR="00B135BF" w:rsidRDefault="00B135BF">
            <w:pPr>
              <w:rPr>
                <w:lang w:eastAsia="zh-CN"/>
              </w:rPr>
            </w:pPr>
          </w:p>
          <w:p w14:paraId="4C4EC349" w14:textId="190870F6" w:rsidR="00B135BF" w:rsidRDefault="00B135BF">
            <w:pPr>
              <w:rPr>
                <w:ins w:id="33" w:author="Nicole Millinship" w:date="2019-10-11T14:58:00Z"/>
              </w:rPr>
            </w:pPr>
            <w:r>
              <w:rPr>
                <w:rFonts w:hint="eastAsia"/>
                <w:lang w:eastAsia="zh-CN"/>
              </w:rPr>
              <w:lastRenderedPageBreak/>
              <w:t>O</w:t>
            </w:r>
            <w:r>
              <w:rPr>
                <w:lang w:eastAsia="zh-CN"/>
              </w:rPr>
              <w:t xml:space="preserve">ur team’s administrator, Nicole, is </w:t>
            </w:r>
            <w:r>
              <w:t>familiar with the concept of DevOps</w:t>
            </w:r>
            <w:r w:rsidR="00782767">
              <w:t xml:space="preserve"> and good at web application developing </w:t>
            </w:r>
            <w:r w:rsidR="00A13F07">
              <w:t>simultaneously.</w:t>
            </w:r>
            <w:r w:rsidR="006570BA">
              <w:t xml:space="preserve"> She is really interested in</w:t>
            </w:r>
            <w:ins w:id="34" w:author="Nicole Millinship" w:date="2019-10-11T13:28:00Z">
              <w:r w:rsidR="000F2043">
                <w:t xml:space="preserve"> creating an application that</w:t>
              </w:r>
            </w:ins>
            <w:r w:rsidR="006570BA">
              <w:t xml:space="preserve"> provid</w:t>
            </w:r>
            <w:ins w:id="35" w:author="Nicole Millinship" w:date="2019-10-11T13:29:00Z">
              <w:r w:rsidR="000F2043">
                <w:t>es</w:t>
              </w:r>
            </w:ins>
            <w:del w:id="36" w:author="Nicole Millinship" w:date="2019-10-11T13:29:00Z">
              <w:r w:rsidR="006570BA" w:rsidDel="000F2043">
                <w:delText>ing</w:delText>
              </w:r>
            </w:del>
            <w:r w:rsidR="006570BA">
              <w:t xml:space="preserve"> support to the parents</w:t>
            </w:r>
            <w:ins w:id="37" w:author="Nicole Millinship" w:date="2019-10-11T13:28:00Z">
              <w:r w:rsidR="000F2043">
                <w:t xml:space="preserve"> when volunteers are not available</w:t>
              </w:r>
            </w:ins>
            <w:r w:rsidR="006570BA">
              <w:t>.</w:t>
            </w:r>
          </w:p>
          <w:p w14:paraId="73E25B97" w14:textId="4DE0A1F9" w:rsidR="000442E3" w:rsidRDefault="000442E3">
            <w:pPr>
              <w:rPr>
                <w:ins w:id="38" w:author="Nicole Millinship" w:date="2019-10-11T14:58:00Z"/>
                <w:lang w:eastAsia="zh-CN"/>
              </w:rPr>
            </w:pPr>
          </w:p>
          <w:p w14:paraId="3DB29982" w14:textId="0E2BB51A" w:rsidR="000442E3" w:rsidRPr="0084133A" w:rsidRDefault="00457194">
            <w:pPr>
              <w:rPr>
                <w:lang w:eastAsia="zh-CN"/>
              </w:rPr>
            </w:pPr>
            <w:ins w:id="39" w:author="Nicole Millinship" w:date="2019-10-11T14:58:00Z">
              <w:r>
                <w:rPr>
                  <w:lang w:eastAsia="zh-CN"/>
                </w:rPr>
                <w:t xml:space="preserve">(real knowledge of </w:t>
              </w:r>
            </w:ins>
            <w:ins w:id="40" w:author="Nicole Millinship" w:date="2019-10-11T14:59:00Z">
              <w:r>
                <w:rPr>
                  <w:lang w:eastAsia="zh-CN"/>
                </w:rPr>
                <w:t>biology paragraph)</w:t>
              </w:r>
            </w:ins>
          </w:p>
          <w:p w14:paraId="6BA01598" w14:textId="77777777" w:rsidR="001E3597" w:rsidRDefault="001E3597"/>
          <w:p w14:paraId="77695430" w14:textId="3F07C839" w:rsidR="001E3597" w:rsidRPr="002261F2" w:rsidRDefault="002261F2">
            <w:pPr>
              <w:rPr>
                <w:lang w:eastAsia="zh-CN"/>
              </w:rPr>
            </w:pPr>
            <w:r>
              <w:rPr>
                <w:lang w:eastAsia="zh-CN"/>
              </w:rPr>
              <w:t xml:space="preserve">Each one of us has learned agile development last semester and are used to working in teams. Kejia has worked with other programmers in a business and campus environment. </w:t>
            </w:r>
            <w:r>
              <w:rPr>
                <w:bCs/>
              </w:rPr>
              <w:t>Tajin currently works in campus IT service, so she is good at solving problems with other team members together.</w:t>
            </w:r>
          </w:p>
          <w:p w14:paraId="1ECFABE7" w14:textId="77777777" w:rsidR="001E3597" w:rsidRDefault="001E3597"/>
          <w:p w14:paraId="20027724" w14:textId="37BC9059" w:rsidR="001E3597" w:rsidRPr="00987EA3" w:rsidRDefault="00987EA3">
            <w:pPr>
              <w:rPr>
                <w:lang w:eastAsia="zh-CN"/>
              </w:rPr>
            </w:pPr>
            <w:r>
              <w:rPr>
                <w:lang w:eastAsia="zh-CN"/>
              </w:rPr>
              <w:t>We consider ourselves as the most powerful candidate of this project because we have met most of the requirement and have a clear plan for this project. And we ensure you that we will pour one hundred percent of effort on this project.</w:t>
            </w:r>
          </w:p>
          <w:p w14:paraId="19A158BA" w14:textId="77777777" w:rsidR="001E3597" w:rsidRDefault="001E3597"/>
          <w:p w14:paraId="3139EA51" w14:textId="77777777" w:rsidR="00ED2D15" w:rsidRPr="00AF4513" w:rsidRDefault="00ED2D15" w:rsidP="00ED2D15">
            <w:pPr>
              <w:rPr>
                <w:b/>
                <w:bCs/>
                <w:sz w:val="24"/>
                <w:szCs w:val="28"/>
                <w:lang w:eastAsia="zh-CN"/>
              </w:rPr>
            </w:pPr>
            <w:r w:rsidRPr="00AF4513">
              <w:rPr>
                <w:rFonts w:hint="eastAsia"/>
                <w:b/>
                <w:bCs/>
                <w:sz w:val="24"/>
                <w:szCs w:val="28"/>
                <w:lang w:eastAsia="zh-CN"/>
              </w:rPr>
              <w:t>H</w:t>
            </w:r>
            <w:r w:rsidRPr="00AF4513">
              <w:rPr>
                <w:b/>
                <w:bCs/>
                <w:sz w:val="24"/>
                <w:szCs w:val="28"/>
                <w:lang w:eastAsia="zh-CN"/>
              </w:rPr>
              <w:t>ighly desirable skills and desirable skills</w:t>
            </w:r>
          </w:p>
          <w:p w14:paraId="5DD59755" w14:textId="77777777" w:rsidR="001E3597" w:rsidRPr="00ED2D15" w:rsidRDefault="001E3597"/>
          <w:p w14:paraId="54660894" w14:textId="18473910" w:rsidR="00B11A8E" w:rsidRPr="00A0252A" w:rsidRDefault="00B11A8E" w:rsidP="00B11A8E">
            <w:pPr>
              <w:rPr>
                <w:i/>
                <w:iCs/>
                <w:lang w:eastAsia="zh-CN"/>
              </w:rPr>
            </w:pPr>
            <w:r w:rsidRPr="00A0252A">
              <w:rPr>
                <w:rFonts w:hint="eastAsia"/>
                <w:i/>
                <w:iCs/>
                <w:lang w:eastAsia="zh-CN"/>
              </w:rPr>
              <w:t>P</w:t>
            </w:r>
            <w:r w:rsidRPr="00A0252A">
              <w:rPr>
                <w:i/>
                <w:iCs/>
                <w:lang w:eastAsia="zh-CN"/>
              </w:rPr>
              <w:t xml:space="preserve">rogramming </w:t>
            </w:r>
            <w:r w:rsidRPr="00A0252A">
              <w:rPr>
                <w:rFonts w:hint="eastAsia"/>
                <w:i/>
                <w:iCs/>
                <w:lang w:eastAsia="zh-CN"/>
              </w:rPr>
              <w:t>in</w:t>
            </w:r>
            <w:r w:rsidRPr="00A0252A">
              <w:rPr>
                <w:i/>
                <w:iCs/>
                <w:lang w:eastAsia="zh-CN"/>
              </w:rPr>
              <w:t xml:space="preserve"> different programming languages to produce a </w:t>
            </w:r>
            <w:r>
              <w:rPr>
                <w:rFonts w:hint="eastAsia"/>
                <w:i/>
                <w:iCs/>
                <w:lang w:eastAsia="zh-CN"/>
              </w:rPr>
              <w:t>website</w:t>
            </w:r>
            <w:r w:rsidRPr="00A0252A">
              <w:rPr>
                <w:i/>
                <w:iCs/>
                <w:lang w:eastAsia="zh-CN"/>
              </w:rPr>
              <w:t>;</w:t>
            </w:r>
            <w:r>
              <w:rPr>
                <w:i/>
                <w:iCs/>
                <w:lang w:eastAsia="zh-CN"/>
              </w:rPr>
              <w:t xml:space="preserve"> Experience in website producing -</w:t>
            </w:r>
          </w:p>
          <w:p w14:paraId="6963F06D" w14:textId="77777777" w:rsidR="00B11A8E" w:rsidRDefault="00B11A8E" w:rsidP="00B11A8E">
            <w:pPr>
              <w:rPr>
                <w:lang w:eastAsia="zh-CN"/>
              </w:rPr>
            </w:pPr>
          </w:p>
          <w:p w14:paraId="3A0B7D8F" w14:textId="76D6789C" w:rsidR="00B11A8E" w:rsidRDefault="00B11A8E" w:rsidP="00B11A8E">
            <w:pPr>
              <w:rPr>
                <w:lang w:eastAsia="zh-CN"/>
              </w:rPr>
            </w:pPr>
            <w:r>
              <w:rPr>
                <w:rFonts w:hint="eastAsia"/>
                <w:lang w:eastAsia="zh-CN"/>
              </w:rPr>
              <w:t>W</w:t>
            </w:r>
            <w:r>
              <w:rPr>
                <w:lang w:eastAsia="zh-CN"/>
              </w:rPr>
              <w:t xml:space="preserve">e have experience of </w:t>
            </w:r>
            <w:r w:rsidR="00C50394">
              <w:rPr>
                <w:lang w:eastAsia="zh-CN"/>
              </w:rPr>
              <w:t>web</w:t>
            </w:r>
            <w:r w:rsidR="00C272BE">
              <w:rPr>
                <w:lang w:eastAsia="zh-CN"/>
              </w:rPr>
              <w:t xml:space="preserve"> application</w:t>
            </w:r>
            <w:r>
              <w:rPr>
                <w:lang w:eastAsia="zh-CN"/>
              </w:rPr>
              <w:t xml:space="preserve"> producing</w:t>
            </w:r>
            <w:r w:rsidR="00BA1D46">
              <w:rPr>
                <w:lang w:eastAsia="zh-CN"/>
              </w:rPr>
              <w:t xml:space="preserve"> and</w:t>
            </w:r>
            <w:r w:rsidR="00A13F07">
              <w:rPr>
                <w:lang w:eastAsia="zh-CN"/>
              </w:rPr>
              <w:t xml:space="preserve"> some of our team members</w:t>
            </w:r>
            <w:r w:rsidR="00BA1D46">
              <w:rPr>
                <w:lang w:eastAsia="zh-CN"/>
              </w:rPr>
              <w:t xml:space="preserve"> know </w:t>
            </w:r>
            <w:r w:rsidR="00A84CD0">
              <w:rPr>
                <w:lang w:eastAsia="zh-CN"/>
              </w:rPr>
              <w:t>how to create a responsive web application</w:t>
            </w:r>
          </w:p>
          <w:p w14:paraId="40AC7896" w14:textId="2C61F471" w:rsidR="000264AB" w:rsidRDefault="000264AB" w:rsidP="00B11A8E">
            <w:pPr>
              <w:rPr>
                <w:lang w:eastAsia="zh-CN"/>
              </w:rPr>
            </w:pPr>
          </w:p>
          <w:p w14:paraId="44EB6373" w14:textId="2EE23E91" w:rsidR="005007FA" w:rsidRPr="005007FA" w:rsidRDefault="005007FA" w:rsidP="00B11A8E">
            <w:pPr>
              <w:rPr>
                <w:i/>
                <w:iCs/>
                <w:lang w:eastAsia="zh-CN"/>
              </w:rPr>
            </w:pPr>
            <w:r>
              <w:rPr>
                <w:rFonts w:hint="eastAsia"/>
                <w:i/>
                <w:iCs/>
                <w:lang w:eastAsia="zh-CN"/>
              </w:rPr>
              <w:t>K</w:t>
            </w:r>
            <w:r>
              <w:rPr>
                <w:i/>
                <w:iCs/>
                <w:lang w:eastAsia="zh-CN"/>
              </w:rPr>
              <w:t xml:space="preserve">nowledge of the concept of DevOps; </w:t>
            </w:r>
            <w:r w:rsidR="00CE6FAC">
              <w:rPr>
                <w:i/>
                <w:iCs/>
                <w:lang w:eastAsia="zh-CN"/>
              </w:rPr>
              <w:t>Knowledge of DevOps developing method</w:t>
            </w:r>
            <w:r w:rsidR="003C1097">
              <w:rPr>
                <w:i/>
                <w:iCs/>
                <w:lang w:eastAsia="zh-CN"/>
              </w:rPr>
              <w:t xml:space="preserve"> -</w:t>
            </w:r>
          </w:p>
          <w:p w14:paraId="2D8541AB" w14:textId="77777777" w:rsidR="005007FA" w:rsidRDefault="005007FA" w:rsidP="00B11A8E">
            <w:pPr>
              <w:rPr>
                <w:lang w:eastAsia="zh-CN"/>
              </w:rPr>
            </w:pPr>
          </w:p>
          <w:p w14:paraId="661B87D2" w14:textId="1EF8A220" w:rsidR="001E3597" w:rsidRPr="0012613A" w:rsidRDefault="00B043BC">
            <w:r>
              <w:rPr>
                <w:rFonts w:hint="eastAsia"/>
                <w:lang w:eastAsia="zh-CN"/>
              </w:rPr>
              <w:t>Some</w:t>
            </w:r>
            <w:r>
              <w:rPr>
                <w:lang w:eastAsia="zh-CN"/>
              </w:rPr>
              <w:t xml:space="preserve"> of our team members have a good </w:t>
            </w:r>
            <w:del w:id="41" w:author="Nicole Millinship" w:date="2019-10-11T13:30:00Z">
              <w:r w:rsidDel="000F2043">
                <w:rPr>
                  <w:lang w:eastAsia="zh-CN"/>
                </w:rPr>
                <w:delText xml:space="preserve">command </w:delText>
              </w:r>
            </w:del>
            <w:ins w:id="42" w:author="Nicole Millinship" w:date="2019-10-11T13:30:00Z">
              <w:r w:rsidR="000F2043">
                <w:rPr>
                  <w:lang w:eastAsia="zh-CN"/>
                </w:rPr>
                <w:t xml:space="preserve">understanding </w:t>
              </w:r>
            </w:ins>
            <w:r>
              <w:rPr>
                <w:lang w:eastAsia="zh-CN"/>
              </w:rPr>
              <w:t xml:space="preserve">of DevOps which could promote the other’s </w:t>
            </w:r>
            <w:r w:rsidR="00853E53">
              <w:rPr>
                <w:lang w:eastAsia="zh-CN"/>
              </w:rPr>
              <w:t>working efficiency</w:t>
            </w:r>
          </w:p>
          <w:p w14:paraId="6E40F1F6" w14:textId="4C8F524B" w:rsidR="0083040A" w:rsidRDefault="0083040A"/>
          <w:p w14:paraId="5C463AC9" w14:textId="77777777" w:rsidR="00A809CB" w:rsidRDefault="00A809CB" w:rsidP="00A809CB">
            <w:pPr>
              <w:rPr>
                <w:i/>
                <w:iCs/>
                <w:lang w:eastAsia="zh-CN"/>
              </w:rPr>
            </w:pPr>
            <w:r>
              <w:rPr>
                <w:i/>
                <w:iCs/>
                <w:lang w:eastAsia="zh-CN"/>
              </w:rPr>
              <w:t xml:space="preserve">Ability to work with clients and other students; Experience in working in a team - </w:t>
            </w:r>
          </w:p>
          <w:p w14:paraId="0D4A2430" w14:textId="77777777" w:rsidR="00A809CB" w:rsidRDefault="00A809CB" w:rsidP="00A809CB">
            <w:pPr>
              <w:rPr>
                <w:lang w:eastAsia="zh-CN"/>
              </w:rPr>
            </w:pPr>
          </w:p>
          <w:p w14:paraId="3154DEB0" w14:textId="1193B4F0" w:rsidR="0083040A" w:rsidRPr="00B11A8E" w:rsidRDefault="00A809CB" w:rsidP="00A809CB">
            <w:r>
              <w:rPr>
                <w:lang w:eastAsia="zh-CN"/>
              </w:rPr>
              <w:t>Kejia’s work in a summer research project provided him with experience of team managing. His experience makes him perfectly particularly suitable for this project and his colleagues and teachers found him a reliable and responsible person to work with</w:t>
            </w:r>
          </w:p>
          <w:p w14:paraId="49366B5D" w14:textId="77777777" w:rsidR="001E3597" w:rsidRPr="007D2D56" w:rsidRDefault="001E3597"/>
          <w:p w14:paraId="5B74EDF1" w14:textId="06AB0327" w:rsidR="0073269A" w:rsidRPr="00334157" w:rsidRDefault="0073269A" w:rsidP="0073269A">
            <w:pPr>
              <w:rPr>
                <w:i/>
                <w:iCs/>
                <w:lang w:eastAsia="zh-CN"/>
              </w:rPr>
            </w:pPr>
            <w:r w:rsidRPr="00334157">
              <w:rPr>
                <w:rFonts w:hint="eastAsia"/>
                <w:i/>
                <w:iCs/>
                <w:lang w:eastAsia="zh-CN"/>
              </w:rPr>
              <w:t>K</w:t>
            </w:r>
            <w:r w:rsidRPr="00334157">
              <w:rPr>
                <w:i/>
                <w:iCs/>
                <w:lang w:eastAsia="zh-CN"/>
              </w:rPr>
              <w:t>nowledge of agile develop</w:t>
            </w:r>
            <w:ins w:id="43" w:author="Nicole Millinship" w:date="2019-10-11T13:53:00Z">
              <w:r w:rsidR="003712BE">
                <w:rPr>
                  <w:i/>
                  <w:iCs/>
                  <w:lang w:eastAsia="zh-CN"/>
                </w:rPr>
                <w:t>ment</w:t>
              </w:r>
            </w:ins>
            <w:del w:id="44" w:author="Nicole Millinship" w:date="2019-10-11T13:53:00Z">
              <w:r w:rsidRPr="00334157" w:rsidDel="003712BE">
                <w:rPr>
                  <w:i/>
                  <w:iCs/>
                  <w:lang w:eastAsia="zh-CN"/>
                </w:rPr>
                <w:delText>ing</w:delText>
              </w:r>
            </w:del>
            <w:r w:rsidRPr="00334157">
              <w:rPr>
                <w:i/>
                <w:iCs/>
                <w:lang w:eastAsia="zh-CN"/>
              </w:rPr>
              <w:t xml:space="preserve"> and version control; Experience with agile development </w:t>
            </w:r>
            <w:r w:rsidR="00314491">
              <w:rPr>
                <w:rFonts w:hint="eastAsia"/>
                <w:i/>
                <w:iCs/>
                <w:lang w:eastAsia="zh-CN"/>
              </w:rPr>
              <w:t>and</w:t>
            </w:r>
            <w:r w:rsidR="00314491">
              <w:rPr>
                <w:i/>
                <w:iCs/>
                <w:lang w:eastAsia="zh-CN"/>
              </w:rPr>
              <w:t xml:space="preserve"> Git</w:t>
            </w:r>
            <w:r w:rsidR="00516329">
              <w:rPr>
                <w:i/>
                <w:iCs/>
                <w:lang w:eastAsia="zh-CN"/>
              </w:rPr>
              <w:t xml:space="preserve"> </w:t>
            </w:r>
            <w:r w:rsidRPr="00334157">
              <w:rPr>
                <w:i/>
                <w:iCs/>
                <w:lang w:eastAsia="zh-CN"/>
              </w:rPr>
              <w:t>–</w:t>
            </w:r>
          </w:p>
          <w:p w14:paraId="2FD90C0C" w14:textId="77777777" w:rsidR="0073269A" w:rsidRDefault="0073269A" w:rsidP="0073269A">
            <w:pPr>
              <w:rPr>
                <w:lang w:eastAsia="zh-CN"/>
              </w:rPr>
            </w:pPr>
          </w:p>
          <w:p w14:paraId="47C1B417" w14:textId="447BBD82" w:rsidR="001E3597" w:rsidRDefault="0073269A">
            <w:pPr>
              <w:rPr>
                <w:lang w:eastAsia="zh-CN"/>
              </w:rPr>
            </w:pPr>
            <w:r>
              <w:rPr>
                <w:rFonts w:hint="eastAsia"/>
                <w:lang w:eastAsia="zh-CN"/>
              </w:rPr>
              <w:t>A</w:t>
            </w:r>
            <w:r>
              <w:rPr>
                <w:lang w:eastAsia="zh-CN"/>
              </w:rPr>
              <w:t xml:space="preserve">ll of our team members have used git in </w:t>
            </w:r>
            <w:ins w:id="45" w:author="Nicole Millinship" w:date="2019-10-11T13:31:00Z">
              <w:r w:rsidR="000F2043">
                <w:rPr>
                  <w:lang w:eastAsia="zh-CN"/>
                </w:rPr>
                <w:t xml:space="preserve">a </w:t>
              </w:r>
            </w:ins>
            <w:r>
              <w:rPr>
                <w:lang w:eastAsia="zh-CN"/>
              </w:rPr>
              <w:t>previous group work project and some of them have applied git to a business environment</w:t>
            </w:r>
            <w:ins w:id="46" w:author="Nicole Millinship" w:date="2019-10-11T13:32:00Z">
              <w:r w:rsidR="000F2043">
                <w:rPr>
                  <w:lang w:eastAsia="zh-CN"/>
                </w:rPr>
                <w:t>;</w:t>
              </w:r>
            </w:ins>
            <w:r w:rsidR="00770C9A">
              <w:rPr>
                <w:lang w:eastAsia="zh-CN"/>
              </w:rPr>
              <w:t xml:space="preserve"> </w:t>
            </w:r>
            <w:del w:id="47" w:author="Nicole Millinship" w:date="2019-10-11T13:32:00Z">
              <w:r w:rsidR="00770C9A" w:rsidDel="000F2043">
                <w:rPr>
                  <w:lang w:eastAsia="zh-CN"/>
                </w:rPr>
                <w:delText xml:space="preserve">and </w:delText>
              </w:r>
            </w:del>
            <w:r w:rsidR="00770C9A">
              <w:rPr>
                <w:lang w:eastAsia="zh-CN"/>
              </w:rPr>
              <w:t xml:space="preserve">all of us have a good </w:t>
            </w:r>
            <w:del w:id="48" w:author="Nicole Millinship" w:date="2019-10-11T13:33:00Z">
              <w:r w:rsidR="00770C9A" w:rsidDel="000F2043">
                <w:rPr>
                  <w:lang w:eastAsia="zh-CN"/>
                </w:rPr>
                <w:delText xml:space="preserve">command </w:delText>
              </w:r>
            </w:del>
            <w:ins w:id="49" w:author="Nicole Millinship" w:date="2019-10-11T13:33:00Z">
              <w:r w:rsidR="000F2043">
                <w:rPr>
                  <w:lang w:eastAsia="zh-CN"/>
                </w:rPr>
                <w:t xml:space="preserve">understanding </w:t>
              </w:r>
            </w:ins>
            <w:r w:rsidR="00770C9A">
              <w:rPr>
                <w:lang w:eastAsia="zh-CN"/>
              </w:rPr>
              <w:t>of software engineering</w:t>
            </w:r>
          </w:p>
          <w:p w14:paraId="01183C12" w14:textId="19C522BB" w:rsidR="00DE0F6A" w:rsidRDefault="00DE0F6A">
            <w:pPr>
              <w:rPr>
                <w:lang w:eastAsia="zh-CN"/>
              </w:rPr>
            </w:pPr>
          </w:p>
          <w:p w14:paraId="4627E30E" w14:textId="77777777" w:rsidR="002C0E62" w:rsidRPr="00121A90" w:rsidRDefault="002C0E62" w:rsidP="002C0E62">
            <w:pPr>
              <w:rPr>
                <w:b/>
                <w:bCs/>
                <w:sz w:val="24"/>
                <w:szCs w:val="28"/>
                <w:lang w:eastAsia="zh-CN"/>
              </w:rPr>
            </w:pPr>
            <w:r w:rsidRPr="00121A90">
              <w:rPr>
                <w:rFonts w:hint="eastAsia"/>
                <w:b/>
                <w:bCs/>
                <w:sz w:val="24"/>
                <w:szCs w:val="28"/>
                <w:lang w:eastAsia="zh-CN"/>
              </w:rPr>
              <w:t>Preliminary</w:t>
            </w:r>
            <w:r w:rsidRPr="00121A90">
              <w:rPr>
                <w:b/>
                <w:bCs/>
                <w:sz w:val="24"/>
                <w:szCs w:val="28"/>
                <w:lang w:eastAsia="zh-CN"/>
              </w:rPr>
              <w:t xml:space="preserve"> </w:t>
            </w:r>
            <w:r w:rsidRPr="00121A90">
              <w:rPr>
                <w:rFonts w:hint="eastAsia"/>
                <w:b/>
                <w:bCs/>
                <w:sz w:val="24"/>
                <w:szCs w:val="28"/>
                <w:lang w:eastAsia="zh-CN"/>
              </w:rPr>
              <w:t>Research:</w:t>
            </w:r>
          </w:p>
          <w:p w14:paraId="033E7937" w14:textId="77777777" w:rsidR="002C0E62" w:rsidRDefault="002C0E62" w:rsidP="002C0E62">
            <w:pPr>
              <w:rPr>
                <w:lang w:eastAsia="zh-CN"/>
              </w:rPr>
            </w:pPr>
          </w:p>
          <w:p w14:paraId="0EBCE064" w14:textId="77777777" w:rsidR="002C0E62" w:rsidRDefault="002C0E62" w:rsidP="002C0E62">
            <w:pPr>
              <w:rPr>
                <w:lang w:eastAsia="zh-CN"/>
              </w:rPr>
            </w:pPr>
            <w:r>
              <w:rPr>
                <w:lang w:eastAsia="zh-CN"/>
              </w:rPr>
              <w:t xml:space="preserve">After some research done by our team, there exists four main obstacles to </w:t>
            </w:r>
            <w:r>
              <w:rPr>
                <w:rFonts w:hint="eastAsia"/>
                <w:lang w:eastAsia="zh-CN"/>
              </w:rPr>
              <w:t>conquer</w:t>
            </w:r>
            <w:r>
              <w:rPr>
                <w:lang w:eastAsia="zh-CN"/>
              </w:rPr>
              <w:t>:</w:t>
            </w:r>
          </w:p>
          <w:p w14:paraId="3AD22F82" w14:textId="4859D1AE" w:rsidR="00DE0F6A" w:rsidRDefault="00DE0F6A">
            <w:pPr>
              <w:rPr>
                <w:lang w:eastAsia="zh-CN"/>
              </w:rPr>
            </w:pPr>
          </w:p>
          <w:p w14:paraId="38CDE883" w14:textId="47776517" w:rsidR="004925C2" w:rsidRDefault="002A4E29" w:rsidP="004925C2">
            <w:pPr>
              <w:pStyle w:val="ListParagraph"/>
              <w:numPr>
                <w:ilvl w:val="0"/>
                <w:numId w:val="2"/>
              </w:numPr>
              <w:ind w:firstLineChars="0"/>
              <w:rPr>
                <w:ins w:id="50" w:author="Nicole Millinship" w:date="2019-10-11T15:03:00Z"/>
                <w:lang w:eastAsia="zh-CN"/>
              </w:rPr>
            </w:pPr>
            <w:ins w:id="51" w:author="Nicole Millinship" w:date="2019-10-11T15:00:00Z">
              <w:r>
                <w:rPr>
                  <w:lang w:eastAsia="zh-CN"/>
                </w:rPr>
                <w:lastRenderedPageBreak/>
                <w:t>We want to make sure</w:t>
              </w:r>
            </w:ins>
            <w:ins w:id="52" w:author="Nicole Millinship" w:date="2019-10-11T15:01:00Z">
              <w:r>
                <w:rPr>
                  <w:lang w:eastAsia="zh-CN"/>
                </w:rPr>
                <w:t xml:space="preserve"> our project is easy for non-technical users to maintain. We have researched visual</w:t>
              </w:r>
            </w:ins>
            <w:ins w:id="53" w:author="Nicole Millinship" w:date="2019-10-11T15:02:00Z">
              <w:r>
                <w:rPr>
                  <w:lang w:eastAsia="zh-CN"/>
                </w:rPr>
                <w:t xml:space="preserve"> development </w:t>
              </w:r>
            </w:ins>
          </w:p>
          <w:p w14:paraId="4A6E1000" w14:textId="3607A911" w:rsidR="002A4E29" w:rsidRDefault="002A4E29" w:rsidP="004925C2">
            <w:pPr>
              <w:pStyle w:val="ListParagraph"/>
              <w:numPr>
                <w:ilvl w:val="0"/>
                <w:numId w:val="2"/>
              </w:numPr>
              <w:ind w:firstLineChars="0"/>
              <w:rPr>
                <w:ins w:id="54" w:author="Nicole Millinship" w:date="2019-10-11T15:06:00Z"/>
                <w:lang w:eastAsia="zh-CN"/>
              </w:rPr>
            </w:pPr>
            <w:ins w:id="55" w:author="Nicole Millinship" w:date="2019-10-11T15:03:00Z">
              <w:r>
                <w:rPr>
                  <w:lang w:eastAsia="zh-CN"/>
                </w:rPr>
                <w:t xml:space="preserve">We have considered how to make sure the web application is responsive. </w:t>
              </w:r>
            </w:ins>
            <w:ins w:id="56" w:author="Nicole Millinship" w:date="2019-10-11T15:05:00Z">
              <w:r>
                <w:rPr>
                  <w:lang w:eastAsia="zh-CN"/>
                </w:rPr>
                <w:t xml:space="preserve">We have considered devices and tablets to test our application on to ensure </w:t>
              </w:r>
            </w:ins>
            <w:ins w:id="57" w:author="Nicole Millinship" w:date="2019-10-11T15:12:00Z">
              <w:r w:rsidR="002119CF">
                <w:rPr>
                  <w:lang w:eastAsia="zh-CN"/>
                </w:rPr>
                <w:t>its</w:t>
              </w:r>
            </w:ins>
            <w:ins w:id="58" w:author="Nicole Millinship" w:date="2019-10-11T15:05:00Z">
              <w:r>
                <w:rPr>
                  <w:lang w:eastAsia="zh-CN"/>
                </w:rPr>
                <w:t xml:space="preserve"> responsive</w:t>
              </w:r>
            </w:ins>
          </w:p>
          <w:p w14:paraId="67979F7A" w14:textId="109C91BE" w:rsidR="002A4E29" w:rsidRPr="002C0E62" w:rsidRDefault="002A4E29" w:rsidP="002119CF">
            <w:pPr>
              <w:pStyle w:val="ListParagraph"/>
              <w:numPr>
                <w:ilvl w:val="0"/>
                <w:numId w:val="2"/>
              </w:numPr>
              <w:ind w:firstLineChars="0"/>
              <w:rPr>
                <w:lang w:eastAsia="zh-CN"/>
              </w:rPr>
              <w:pPrChange w:id="59" w:author="Nicole Millinship" w:date="2019-10-11T15:13:00Z">
                <w:pPr>
                  <w:pStyle w:val="ListParagraph"/>
                  <w:numPr>
                    <w:numId w:val="2"/>
                  </w:numPr>
                  <w:ind w:left="840" w:firstLineChars="0" w:hanging="420"/>
                </w:pPr>
              </w:pPrChange>
            </w:pPr>
            <w:ins w:id="60" w:author="Nicole Millinship" w:date="2019-10-11T15:06:00Z">
              <w:r>
                <w:rPr>
                  <w:lang w:eastAsia="zh-CN"/>
                </w:rPr>
                <w:t xml:space="preserve">To create a virtual </w:t>
              </w:r>
            </w:ins>
            <w:ins w:id="61" w:author="Nicole Millinship" w:date="2019-10-11T15:12:00Z">
              <w:r w:rsidR="002119CF">
                <w:rPr>
                  <w:lang w:eastAsia="zh-CN"/>
                </w:rPr>
                <w:t>assistant,</w:t>
              </w:r>
            </w:ins>
            <w:ins w:id="62" w:author="Nicole Millinship" w:date="2019-10-11T15:06:00Z">
              <w:r>
                <w:rPr>
                  <w:lang w:eastAsia="zh-CN"/>
                </w:rPr>
                <w:t xml:space="preserve"> we </w:t>
              </w:r>
            </w:ins>
            <w:ins w:id="63" w:author="Nicole Millinship" w:date="2019-10-11T15:07:00Z">
              <w:r>
                <w:rPr>
                  <w:lang w:eastAsia="zh-CN"/>
                </w:rPr>
                <w:t>think the best method is to create an assistant that responds to keywords in the user’s text</w:t>
              </w:r>
            </w:ins>
            <w:ins w:id="64" w:author="Nicole Millinship" w:date="2019-10-11T15:08:00Z">
              <w:r>
                <w:rPr>
                  <w:lang w:eastAsia="zh-CN"/>
                </w:rPr>
                <w:t xml:space="preserve"> and responds with the relevant information</w:t>
              </w:r>
            </w:ins>
            <w:ins w:id="65" w:author="Nicole Millinship" w:date="2019-10-11T15:07:00Z">
              <w:r>
                <w:rPr>
                  <w:lang w:eastAsia="zh-CN"/>
                </w:rPr>
                <w:t>.</w:t>
              </w:r>
            </w:ins>
            <w:ins w:id="66" w:author="Nicole Millinship" w:date="2019-10-11T15:08:00Z">
              <w:r>
                <w:rPr>
                  <w:lang w:eastAsia="zh-CN"/>
                </w:rPr>
                <w:t xml:space="preserve"> </w:t>
              </w:r>
            </w:ins>
            <w:ins w:id="67" w:author="Nicole Millinship" w:date="2019-10-11T15:10:00Z">
              <w:r w:rsidR="002119CF">
                <w:rPr>
                  <w:lang w:eastAsia="zh-CN"/>
                </w:rPr>
                <w:t>If the assistant can’t understand then we would forward the user’s question to a human administrator. We think this part of the project would be chal</w:t>
              </w:r>
            </w:ins>
            <w:ins w:id="68" w:author="Nicole Millinship" w:date="2019-10-11T15:11:00Z">
              <w:r w:rsidR="002119CF">
                <w:rPr>
                  <w:lang w:eastAsia="zh-CN"/>
                </w:rPr>
                <w:t>lenging and we want to make sure we won’t overpromise and underdeliver.</w:t>
              </w:r>
            </w:ins>
            <w:bookmarkStart w:id="69" w:name="_GoBack"/>
            <w:bookmarkEnd w:id="69"/>
          </w:p>
          <w:p w14:paraId="6D26A002" w14:textId="77777777" w:rsidR="001E3597" w:rsidRDefault="001E3597"/>
          <w:p w14:paraId="7DD55BC4" w14:textId="77777777" w:rsidR="001E3597" w:rsidRDefault="001E3597">
            <w:r>
              <w:t>(Max 500 words)</w:t>
            </w:r>
          </w:p>
        </w:tc>
      </w:tr>
      <w:tr w:rsidR="00663DAC" w14:paraId="262741BF" w14:textId="77777777" w:rsidTr="006F0904">
        <w:tc>
          <w:tcPr>
            <w:tcW w:w="4511" w:type="dxa"/>
            <w:gridSpan w:val="2"/>
          </w:tcPr>
          <w:p w14:paraId="7A6DD098" w14:textId="77777777" w:rsidR="00663DAC" w:rsidRPr="00663DAC" w:rsidRDefault="001E3597" w:rsidP="00663DAC">
            <w:pPr>
              <w:rPr>
                <w:b/>
              </w:rPr>
            </w:pPr>
            <w:r>
              <w:rPr>
                <w:b/>
              </w:rPr>
              <w:lastRenderedPageBreak/>
              <w:t>Date of Submission of EoI</w:t>
            </w:r>
          </w:p>
        </w:tc>
        <w:tc>
          <w:tcPr>
            <w:tcW w:w="4505" w:type="dxa"/>
          </w:tcPr>
          <w:p w14:paraId="61E8418A" w14:textId="667B5411" w:rsidR="00663DAC" w:rsidRDefault="00415D64">
            <w:del w:id="70" w:author="Nicole Millinship" w:date="2019-10-11T13:33:00Z">
              <w:r w:rsidDel="000F2043">
                <w:delText>17</w:delText>
              </w:r>
              <w:r w:rsidR="00E51DC9" w:rsidDel="000F2043">
                <w:delText xml:space="preserve"> October 2016</w:delText>
              </w:r>
            </w:del>
          </w:p>
        </w:tc>
      </w:tr>
      <w:tr w:rsidR="00663DAC" w14:paraId="4186CA53" w14:textId="77777777" w:rsidTr="006F0904">
        <w:tc>
          <w:tcPr>
            <w:tcW w:w="4511" w:type="dxa"/>
            <w:gridSpan w:val="2"/>
          </w:tcPr>
          <w:p w14:paraId="4B120478" w14:textId="77777777" w:rsidR="00663DAC" w:rsidRPr="00663DAC" w:rsidRDefault="00663DAC" w:rsidP="00663DAC">
            <w:pPr>
              <w:rPr>
                <w:b/>
              </w:rPr>
            </w:pPr>
            <w:r>
              <w:rPr>
                <w:b/>
              </w:rPr>
              <w:t>Date of Pitch</w:t>
            </w:r>
          </w:p>
        </w:tc>
        <w:tc>
          <w:tcPr>
            <w:tcW w:w="4505" w:type="dxa"/>
          </w:tcPr>
          <w:p w14:paraId="0D423F65" w14:textId="6DB5B2AB" w:rsidR="00663DAC" w:rsidRDefault="00415D64">
            <w:del w:id="71" w:author="Nicole Millinship" w:date="2019-10-11T13:33:00Z">
              <w:r w:rsidDel="000F2043">
                <w:delText>28</w:delText>
              </w:r>
              <w:r w:rsidR="00E51DC9" w:rsidDel="000F2043">
                <w:delText xml:space="preserve"> October 2016</w:delText>
              </w:r>
            </w:del>
          </w:p>
        </w:tc>
      </w:tr>
      <w:tr w:rsidR="00663DAC" w14:paraId="742D3005" w14:textId="77777777" w:rsidTr="006F0904">
        <w:tc>
          <w:tcPr>
            <w:tcW w:w="4511" w:type="dxa"/>
            <w:gridSpan w:val="2"/>
          </w:tcPr>
          <w:p w14:paraId="6B0CBAAD" w14:textId="77777777" w:rsidR="00663DAC" w:rsidRDefault="00663DAC" w:rsidP="00663DAC">
            <w:pPr>
              <w:rPr>
                <w:b/>
              </w:rPr>
            </w:pPr>
            <w:r>
              <w:rPr>
                <w:b/>
              </w:rPr>
              <w:t>Notification of award</w:t>
            </w:r>
          </w:p>
        </w:tc>
        <w:tc>
          <w:tcPr>
            <w:tcW w:w="4505" w:type="dxa"/>
          </w:tcPr>
          <w:p w14:paraId="62626798" w14:textId="46B28967" w:rsidR="00663DAC" w:rsidRDefault="00415D64" w:rsidP="00415D64">
            <w:del w:id="72" w:author="Nicole Millinship" w:date="2019-10-11T13:33:00Z">
              <w:r w:rsidDel="000F2043">
                <w:delText xml:space="preserve">1 November </w:delText>
              </w:r>
              <w:r w:rsidR="001E3597" w:rsidDel="000F2043">
                <w:delText>2016</w:delText>
              </w:r>
            </w:del>
          </w:p>
        </w:tc>
      </w:tr>
    </w:tbl>
    <w:p w14:paraId="04982F0C" w14:textId="77777777" w:rsidR="009D141B" w:rsidRDefault="009D141B"/>
    <w:p w14:paraId="5D51A351" w14:textId="77777777" w:rsidR="00E205B4" w:rsidRPr="001E3597" w:rsidRDefault="001E3597">
      <w:pPr>
        <w:rPr>
          <w:b/>
        </w:rPr>
      </w:pPr>
      <w:r>
        <w:rPr>
          <w:b/>
        </w:rPr>
        <w:t xml:space="preserve">Please make sure to attach one page CVs for each member of the group. </w:t>
      </w:r>
    </w:p>
    <w:sectPr w:rsidR="00E205B4" w:rsidRPr="001E35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2B422" w14:textId="77777777" w:rsidR="00BC4376" w:rsidRDefault="00BC4376" w:rsidP="008A5F9B">
      <w:r>
        <w:separator/>
      </w:r>
    </w:p>
  </w:endnote>
  <w:endnote w:type="continuationSeparator" w:id="0">
    <w:p w14:paraId="23BB1BD6" w14:textId="77777777" w:rsidR="00BC4376" w:rsidRDefault="00BC4376" w:rsidP="008A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E43E4" w14:textId="77777777" w:rsidR="00BC4376" w:rsidRDefault="00BC4376" w:rsidP="008A5F9B">
      <w:r>
        <w:separator/>
      </w:r>
    </w:p>
  </w:footnote>
  <w:footnote w:type="continuationSeparator" w:id="0">
    <w:p w14:paraId="222BC85A" w14:textId="77777777" w:rsidR="00BC4376" w:rsidRDefault="00BC4376" w:rsidP="008A5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D7D38"/>
    <w:multiLevelType w:val="hybridMultilevel"/>
    <w:tmpl w:val="2B96A5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8E37ED"/>
    <w:multiLevelType w:val="hybridMultilevel"/>
    <w:tmpl w:val="6BDA01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Millinship">
    <w15:presenceInfo w15:providerId="AD" w15:userId="S-1-5-21-1664130791-3153540899-3044996548-603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005F50"/>
    <w:rsid w:val="00022705"/>
    <w:rsid w:val="000264AB"/>
    <w:rsid w:val="000442E3"/>
    <w:rsid w:val="00050050"/>
    <w:rsid w:val="000629F4"/>
    <w:rsid w:val="00072786"/>
    <w:rsid w:val="00080B4C"/>
    <w:rsid w:val="00092881"/>
    <w:rsid w:val="000A1F3C"/>
    <w:rsid w:val="000B7EF4"/>
    <w:rsid w:val="000F2043"/>
    <w:rsid w:val="00122BE2"/>
    <w:rsid w:val="0012613A"/>
    <w:rsid w:val="001268CA"/>
    <w:rsid w:val="001A2056"/>
    <w:rsid w:val="001C73BB"/>
    <w:rsid w:val="001E3597"/>
    <w:rsid w:val="002119CF"/>
    <w:rsid w:val="002261F2"/>
    <w:rsid w:val="00272963"/>
    <w:rsid w:val="002A4E29"/>
    <w:rsid w:val="002C0E62"/>
    <w:rsid w:val="002C43DE"/>
    <w:rsid w:val="002E709B"/>
    <w:rsid w:val="002F0F80"/>
    <w:rsid w:val="00314491"/>
    <w:rsid w:val="003712BE"/>
    <w:rsid w:val="00377913"/>
    <w:rsid w:val="00393F38"/>
    <w:rsid w:val="003C1097"/>
    <w:rsid w:val="00415D64"/>
    <w:rsid w:val="00430844"/>
    <w:rsid w:val="00433441"/>
    <w:rsid w:val="00457194"/>
    <w:rsid w:val="004925C2"/>
    <w:rsid w:val="004943E4"/>
    <w:rsid w:val="00497238"/>
    <w:rsid w:val="004F2128"/>
    <w:rsid w:val="005007FA"/>
    <w:rsid w:val="00506110"/>
    <w:rsid w:val="00516329"/>
    <w:rsid w:val="00526930"/>
    <w:rsid w:val="0056702A"/>
    <w:rsid w:val="005A1167"/>
    <w:rsid w:val="005A4964"/>
    <w:rsid w:val="005C0D2E"/>
    <w:rsid w:val="005F7171"/>
    <w:rsid w:val="006362AC"/>
    <w:rsid w:val="00646EAB"/>
    <w:rsid w:val="006570BA"/>
    <w:rsid w:val="00663DAC"/>
    <w:rsid w:val="006B5599"/>
    <w:rsid w:val="006D204E"/>
    <w:rsid w:val="006D515D"/>
    <w:rsid w:val="006F0904"/>
    <w:rsid w:val="0072154F"/>
    <w:rsid w:val="0073269A"/>
    <w:rsid w:val="0075188B"/>
    <w:rsid w:val="00770C9A"/>
    <w:rsid w:val="00772C31"/>
    <w:rsid w:val="00774722"/>
    <w:rsid w:val="00782767"/>
    <w:rsid w:val="00791360"/>
    <w:rsid w:val="007C6938"/>
    <w:rsid w:val="007D2D56"/>
    <w:rsid w:val="007F72B8"/>
    <w:rsid w:val="008226CE"/>
    <w:rsid w:val="00822FC4"/>
    <w:rsid w:val="0083040A"/>
    <w:rsid w:val="0084133A"/>
    <w:rsid w:val="00841EC9"/>
    <w:rsid w:val="00853E53"/>
    <w:rsid w:val="0086241E"/>
    <w:rsid w:val="00871067"/>
    <w:rsid w:val="00896475"/>
    <w:rsid w:val="008A5F9B"/>
    <w:rsid w:val="008F007E"/>
    <w:rsid w:val="008F49E6"/>
    <w:rsid w:val="00900F1C"/>
    <w:rsid w:val="00987EA3"/>
    <w:rsid w:val="009D141B"/>
    <w:rsid w:val="009D437E"/>
    <w:rsid w:val="009E216E"/>
    <w:rsid w:val="00A120A9"/>
    <w:rsid w:val="00A13F07"/>
    <w:rsid w:val="00A449BD"/>
    <w:rsid w:val="00A45814"/>
    <w:rsid w:val="00A72DF0"/>
    <w:rsid w:val="00A809CB"/>
    <w:rsid w:val="00A84CD0"/>
    <w:rsid w:val="00AE13CD"/>
    <w:rsid w:val="00AE6D3B"/>
    <w:rsid w:val="00AF617A"/>
    <w:rsid w:val="00B043BC"/>
    <w:rsid w:val="00B11A8E"/>
    <w:rsid w:val="00B135BF"/>
    <w:rsid w:val="00B25CA8"/>
    <w:rsid w:val="00B314C5"/>
    <w:rsid w:val="00B565E3"/>
    <w:rsid w:val="00B57B04"/>
    <w:rsid w:val="00BA1D46"/>
    <w:rsid w:val="00BC4376"/>
    <w:rsid w:val="00BD3FDB"/>
    <w:rsid w:val="00BF705B"/>
    <w:rsid w:val="00C06D26"/>
    <w:rsid w:val="00C14057"/>
    <w:rsid w:val="00C217B0"/>
    <w:rsid w:val="00C272BE"/>
    <w:rsid w:val="00C50394"/>
    <w:rsid w:val="00C97D86"/>
    <w:rsid w:val="00CC3EC5"/>
    <w:rsid w:val="00CE6FAC"/>
    <w:rsid w:val="00CF09CC"/>
    <w:rsid w:val="00D12ECB"/>
    <w:rsid w:val="00D178B1"/>
    <w:rsid w:val="00DB7912"/>
    <w:rsid w:val="00DC777F"/>
    <w:rsid w:val="00DE0F6A"/>
    <w:rsid w:val="00DF1585"/>
    <w:rsid w:val="00E205B4"/>
    <w:rsid w:val="00E51DC9"/>
    <w:rsid w:val="00E818C9"/>
    <w:rsid w:val="00ED2D15"/>
    <w:rsid w:val="00F0639D"/>
    <w:rsid w:val="00F17357"/>
    <w:rsid w:val="00FF77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27015"/>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paragraph" w:styleId="Header">
    <w:name w:val="header"/>
    <w:basedOn w:val="Normal"/>
    <w:link w:val="HeaderChar"/>
    <w:uiPriority w:val="99"/>
    <w:unhideWhenUsed/>
    <w:rsid w:val="008A5F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A5F9B"/>
    <w:rPr>
      <w:rFonts w:ascii="Verdana" w:hAnsi="Verdana" w:cs="Times New Roman"/>
      <w:sz w:val="18"/>
      <w:szCs w:val="18"/>
    </w:rPr>
  </w:style>
  <w:style w:type="paragraph" w:styleId="Footer">
    <w:name w:val="footer"/>
    <w:basedOn w:val="Normal"/>
    <w:link w:val="FooterChar"/>
    <w:uiPriority w:val="99"/>
    <w:unhideWhenUsed/>
    <w:rsid w:val="008A5F9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A5F9B"/>
    <w:rPr>
      <w:rFonts w:ascii="Verdana" w:hAnsi="Verdana" w:cs="Times New Roman"/>
      <w:sz w:val="18"/>
      <w:szCs w:val="18"/>
    </w:rPr>
  </w:style>
  <w:style w:type="paragraph" w:styleId="ListParagraph">
    <w:name w:val="List Paragraph"/>
    <w:basedOn w:val="Normal"/>
    <w:uiPriority w:val="34"/>
    <w:qFormat/>
    <w:rsid w:val="004925C2"/>
    <w:pPr>
      <w:ind w:firstLineChars="200" w:firstLine="420"/>
    </w:pPr>
  </w:style>
  <w:style w:type="paragraph" w:styleId="BalloonText">
    <w:name w:val="Balloon Text"/>
    <w:basedOn w:val="Normal"/>
    <w:link w:val="BalloonTextChar"/>
    <w:uiPriority w:val="99"/>
    <w:semiHidden/>
    <w:unhideWhenUsed/>
    <w:rsid w:val="003712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88460">
      <w:bodyDiv w:val="1"/>
      <w:marLeft w:val="0"/>
      <w:marRight w:val="0"/>
      <w:marTop w:val="0"/>
      <w:marBottom w:val="0"/>
      <w:divBdr>
        <w:top w:val="none" w:sz="0" w:space="0" w:color="auto"/>
        <w:left w:val="none" w:sz="0" w:space="0" w:color="auto"/>
        <w:bottom w:val="none" w:sz="0" w:space="0" w:color="auto"/>
        <w:right w:val="none" w:sz="0" w:space="0" w:color="auto"/>
      </w:divBdr>
    </w:div>
    <w:div w:id="1306473891">
      <w:bodyDiv w:val="1"/>
      <w:marLeft w:val="0"/>
      <w:marRight w:val="0"/>
      <w:marTop w:val="0"/>
      <w:marBottom w:val="0"/>
      <w:divBdr>
        <w:top w:val="none" w:sz="0" w:space="0" w:color="auto"/>
        <w:left w:val="none" w:sz="0" w:space="0" w:color="auto"/>
        <w:bottom w:val="none" w:sz="0" w:space="0" w:color="auto"/>
        <w:right w:val="none" w:sz="0" w:space="0" w:color="auto"/>
      </w:divBdr>
      <w:divsChild>
        <w:div w:id="399597747">
          <w:marLeft w:val="0"/>
          <w:marRight w:val="0"/>
          <w:marTop w:val="0"/>
          <w:marBottom w:val="0"/>
          <w:divBdr>
            <w:top w:val="none" w:sz="0" w:space="0" w:color="auto"/>
            <w:left w:val="none" w:sz="0" w:space="0" w:color="auto"/>
            <w:bottom w:val="none" w:sz="0" w:space="0" w:color="auto"/>
            <w:right w:val="none" w:sz="0" w:space="0" w:color="auto"/>
          </w:divBdr>
          <w:divsChild>
            <w:div w:id="4841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2.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UoN User</dc:creator>
  <cp:lastModifiedBy>Nicole Millinship</cp:lastModifiedBy>
  <cp:revision>268</cp:revision>
  <dcterms:created xsi:type="dcterms:W3CDTF">2019-10-06T11:43:00Z</dcterms:created>
  <dcterms:modified xsi:type="dcterms:W3CDTF">2019-10-11T14:13:00Z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